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FB1E8" w14:textId="77777777" w:rsidR="00D004A2" w:rsidRPr="00A00AFE" w:rsidRDefault="00D004A2" w:rsidP="0034553B">
      <w:pPr>
        <w:pStyle w:val="Lecturer"/>
        <w:rPr>
          <w:rFonts w:asciiTheme="minorHAnsi" w:hAnsiTheme="minorHAnsi" w:cstheme="minorHAnsi"/>
          <w:b/>
          <w:sz w:val="22"/>
          <w:szCs w:val="22"/>
        </w:rPr>
      </w:pPr>
    </w:p>
    <w:p w14:paraId="1893860C" w14:textId="77777777" w:rsidR="00D004A2" w:rsidRPr="00A00AFE" w:rsidRDefault="00D004A2" w:rsidP="0034553B">
      <w:pPr>
        <w:pStyle w:val="Lecturer"/>
        <w:rPr>
          <w:rFonts w:asciiTheme="minorHAnsi" w:hAnsiTheme="minorHAnsi" w:cstheme="minorHAnsi"/>
          <w:b/>
          <w:sz w:val="22"/>
          <w:szCs w:val="22"/>
        </w:rPr>
      </w:pPr>
    </w:p>
    <w:p w14:paraId="45C28B47" w14:textId="77777777" w:rsidR="00D004A2" w:rsidRPr="00A00AFE" w:rsidRDefault="00D004A2" w:rsidP="0034553B">
      <w:pPr>
        <w:pStyle w:val="Lecturer"/>
        <w:rPr>
          <w:rFonts w:asciiTheme="minorHAnsi" w:hAnsiTheme="minorHAnsi" w:cstheme="minorHAnsi"/>
          <w:b/>
          <w:sz w:val="22"/>
          <w:szCs w:val="22"/>
        </w:rPr>
      </w:pPr>
    </w:p>
    <w:p w14:paraId="6B04D3AD" w14:textId="605D8D68" w:rsidR="0034553B" w:rsidRPr="00A00AFE" w:rsidRDefault="00F86DB7" w:rsidP="0034553B">
      <w:pPr>
        <w:pStyle w:val="Lecturer"/>
        <w:rPr>
          <w:rFonts w:asciiTheme="minorHAnsi" w:hAnsiTheme="minorHAnsi" w:cstheme="minorHAnsi"/>
          <w:b/>
          <w:sz w:val="22"/>
          <w:szCs w:val="22"/>
        </w:rPr>
      </w:pPr>
      <w:r w:rsidRPr="00A00AFE">
        <w:rPr>
          <w:rFonts w:asciiTheme="minorHAnsi" w:hAnsiTheme="minorHAnsi" w:cstheme="minorHAnsi"/>
          <w:b/>
          <w:sz w:val="22"/>
          <w:szCs w:val="22"/>
        </w:rPr>
        <w:t>Practice RAT</w:t>
      </w:r>
      <w:r w:rsidR="00CB500F" w:rsidRPr="00A00AFE">
        <w:rPr>
          <w:rFonts w:asciiTheme="minorHAnsi" w:hAnsiTheme="minorHAnsi" w:cstheme="minorHAnsi"/>
          <w:b/>
          <w:sz w:val="22"/>
          <w:szCs w:val="22"/>
        </w:rPr>
        <w:t xml:space="preserve"> for Week 0</w:t>
      </w:r>
      <w:r w:rsidR="00FF1E8A" w:rsidRPr="00A00AFE">
        <w:rPr>
          <w:rFonts w:asciiTheme="minorHAnsi" w:hAnsiTheme="minorHAnsi" w:cstheme="minorHAnsi"/>
          <w:b/>
          <w:sz w:val="22"/>
          <w:szCs w:val="22"/>
        </w:rPr>
        <w:t>7</w:t>
      </w:r>
      <w:r w:rsidR="00D139A8" w:rsidRPr="00A00AFE">
        <w:rPr>
          <w:rFonts w:asciiTheme="minorHAnsi" w:hAnsiTheme="minorHAnsi" w:cstheme="minorHAnsi"/>
          <w:b/>
          <w:sz w:val="22"/>
          <w:szCs w:val="22"/>
        </w:rPr>
        <w:t xml:space="preserve">, </w:t>
      </w:r>
      <w:r w:rsidR="00FF1E8A" w:rsidRPr="00A00AFE">
        <w:rPr>
          <w:rFonts w:asciiTheme="minorHAnsi" w:hAnsiTheme="minorHAnsi" w:cstheme="minorHAnsi"/>
          <w:b/>
          <w:sz w:val="22"/>
          <w:szCs w:val="22"/>
        </w:rPr>
        <w:t>Monday</w:t>
      </w:r>
    </w:p>
    <w:p w14:paraId="6A2F2B4D" w14:textId="2E9D2954" w:rsidR="0083371B" w:rsidRPr="00A00AFE" w:rsidRDefault="0083371B" w:rsidP="0034553B">
      <w:pPr>
        <w:pStyle w:val="Lecturer"/>
        <w:rPr>
          <w:rFonts w:asciiTheme="minorHAnsi" w:hAnsiTheme="minorHAnsi" w:cstheme="minorHAnsi"/>
          <w:b/>
          <w:sz w:val="22"/>
          <w:szCs w:val="22"/>
        </w:rPr>
      </w:pPr>
    </w:p>
    <w:p w14:paraId="5E4734C2" w14:textId="3A67E21A" w:rsidR="0083371B" w:rsidRPr="00A00AFE" w:rsidRDefault="0083371B" w:rsidP="0034553B">
      <w:pPr>
        <w:pStyle w:val="Lecturer"/>
        <w:rPr>
          <w:rFonts w:asciiTheme="minorHAnsi" w:hAnsiTheme="minorHAnsi" w:cstheme="minorHAnsi"/>
          <w:b/>
          <w:sz w:val="22"/>
          <w:szCs w:val="22"/>
        </w:rPr>
      </w:pPr>
      <w:r w:rsidRPr="00A00AFE">
        <w:rPr>
          <w:rFonts w:asciiTheme="minorHAnsi" w:hAnsiTheme="minorHAnsi" w:cstheme="minorHAnsi"/>
          <w:b/>
          <w:sz w:val="22"/>
          <w:szCs w:val="22"/>
        </w:rPr>
        <w:t>Answers at the end</w:t>
      </w:r>
    </w:p>
    <w:p w14:paraId="7AB69386" w14:textId="33B65447" w:rsidR="00D15D96" w:rsidRPr="00A00AFE" w:rsidRDefault="00D15D96" w:rsidP="00685799">
      <w:pPr>
        <w:rPr>
          <w:rFonts w:asciiTheme="minorHAnsi" w:hAnsiTheme="minorHAnsi" w:cstheme="minorHAnsi"/>
          <w:sz w:val="22"/>
          <w:szCs w:val="22"/>
        </w:rPr>
      </w:pPr>
    </w:p>
    <w:p w14:paraId="4860B4B1" w14:textId="4CABC2C9" w:rsidR="0036461D" w:rsidRPr="00A00AFE" w:rsidDel="00114120" w:rsidRDefault="0036461D" w:rsidP="00685799">
      <w:pPr>
        <w:rPr>
          <w:del w:id="0" w:author="Wang Dong Yue" w:date="2020-11-01T13:17:00Z"/>
          <w:rFonts w:asciiTheme="minorHAnsi" w:hAnsiTheme="minorHAnsi" w:cstheme="minorHAnsi"/>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E75C05" w:rsidRPr="00A00AFE" w:rsidDel="00114120" w14:paraId="28D9A2FD" w14:textId="45316275" w:rsidTr="0031633F">
        <w:trPr>
          <w:trHeight w:val="69"/>
          <w:del w:id="1" w:author="Wang Dong Yue" w:date="2020-11-01T13:17:00Z"/>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1FD87258" w14:textId="1941F883" w:rsidR="00E75C05" w:rsidRPr="00A00AFE" w:rsidDel="00114120" w:rsidRDefault="00F414A1" w:rsidP="001A6065">
            <w:pPr>
              <w:jc w:val="both"/>
              <w:rPr>
                <w:del w:id="2" w:author="Wang Dong Yue" w:date="2020-11-01T13:17:00Z"/>
                <w:rFonts w:asciiTheme="minorHAnsi" w:hAnsiTheme="minorHAnsi" w:cstheme="minorHAnsi"/>
                <w:color w:val="000000" w:themeColor="text1"/>
                <w:sz w:val="22"/>
                <w:szCs w:val="22"/>
              </w:rPr>
            </w:pPr>
            <w:del w:id="3" w:author="Wang Dong Yue" w:date="2020-11-01T13:17:00Z">
              <w:r w:rsidRPr="00A00AFE" w:rsidDel="00114120">
                <w:rPr>
                  <w:rFonts w:asciiTheme="minorHAnsi" w:hAnsiTheme="minorHAnsi" w:cstheme="minorHAnsi"/>
                  <w:sz w:val="22"/>
                  <w:szCs w:val="22"/>
                </w:rPr>
                <w:delText>1</w:delText>
              </w:r>
            </w:del>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5921B162" w14:textId="53B77231" w:rsidR="000E513A" w:rsidRPr="00A00AFE" w:rsidDel="00114120" w:rsidRDefault="00FF1E8A" w:rsidP="000E513A">
            <w:pPr>
              <w:rPr>
                <w:del w:id="4" w:author="Wang Dong Yue" w:date="2020-11-01T13:17:00Z"/>
                <w:rFonts w:asciiTheme="minorHAnsi" w:hAnsiTheme="minorHAnsi" w:cstheme="minorHAnsi"/>
                <w:sz w:val="22"/>
                <w:szCs w:val="22"/>
              </w:rPr>
            </w:pPr>
            <w:del w:id="5" w:author="Wang Dong Yue" w:date="2020-11-01T13:17:00Z">
              <w:r w:rsidRPr="00A00AFE" w:rsidDel="00114120">
                <w:rPr>
                  <w:rFonts w:asciiTheme="minorHAnsi" w:hAnsiTheme="minorHAnsi" w:cstheme="minorHAnsi"/>
                  <w:sz w:val="22"/>
                  <w:szCs w:val="22"/>
                </w:rPr>
                <w:delText>Imagine you were asked to compute correlations for each of the following datasets:</w:delText>
              </w:r>
            </w:del>
          </w:p>
          <w:p w14:paraId="3E87AAEE" w14:textId="3FA4A049" w:rsidR="00FF1E8A" w:rsidRPr="00A00AFE" w:rsidDel="00114120" w:rsidRDefault="00FF1E8A" w:rsidP="000E513A">
            <w:pPr>
              <w:rPr>
                <w:del w:id="6" w:author="Wang Dong Yue" w:date="2020-11-01T13:17:00Z"/>
                <w:rFonts w:asciiTheme="minorHAnsi" w:hAnsiTheme="minorHAnsi" w:cstheme="minorHAnsi"/>
                <w:sz w:val="22"/>
                <w:szCs w:val="22"/>
              </w:rPr>
            </w:pPr>
          </w:p>
          <w:p w14:paraId="7AD1A6A4" w14:textId="120739E3" w:rsidR="00FF1E8A" w:rsidRPr="00A00AFE" w:rsidDel="00114120" w:rsidRDefault="00FF1E8A" w:rsidP="00FF1E8A">
            <w:pPr>
              <w:rPr>
                <w:del w:id="7" w:author="Wang Dong Yue" w:date="2020-11-01T13:17:00Z"/>
                <w:rFonts w:asciiTheme="minorHAnsi" w:hAnsiTheme="minorHAnsi" w:cstheme="minorHAnsi"/>
                <w:sz w:val="22"/>
                <w:szCs w:val="22"/>
              </w:rPr>
            </w:pPr>
            <w:del w:id="8" w:author="Wang Dong Yue" w:date="2020-11-01T13:17:00Z">
              <w:r w:rsidRPr="00A00AFE" w:rsidDel="00114120">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14:anchorId="57F2D8A3" wp14:editId="1A6DD72F">
                        <wp:simplePos x="0" y="0"/>
                        <wp:positionH relativeFrom="column">
                          <wp:posOffset>1485900</wp:posOffset>
                        </wp:positionH>
                        <wp:positionV relativeFrom="paragraph">
                          <wp:posOffset>25400</wp:posOffset>
                        </wp:positionV>
                        <wp:extent cx="25654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654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A83A6" w14:textId="77777777" w:rsidR="00FF1E8A" w:rsidRPr="000215C7" w:rsidRDefault="00FF1E8A" w:rsidP="00FF1E8A">
                                    <w:pPr>
                                      <w:rPr>
                                        <w:color w:val="FFFFFF" w:themeColor="background1"/>
                                      </w:rPr>
                                    </w:pPr>
                                    <w:r w:rsidRPr="000215C7">
                                      <w:rPr>
                                        <w:color w:val="FFFFFF" w:themeColor="background1"/>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F2D8A3" id="_x0000_t202" coordsize="21600,21600" o:spt="202" path="m,l,21600r21600,l21600,xe">
                        <v:stroke joinstyle="miter"/>
                        <v:path gradientshapeok="t" o:connecttype="rect"/>
                      </v:shapetype>
                      <v:shape id="Text Box 7" o:spid="_x0000_s1026" type="#_x0000_t202" style="position:absolute;margin-left:117pt;margin-top:2pt;width:20.2pt;height:1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" filled="f" stroked="f">
                        <v:textbox>
                          <w:txbxContent>
                            <w:p w14:paraId="014A83A6" w14:textId="77777777" w:rsidR="00FF1E8A" w:rsidRPr="000215C7" w:rsidRDefault="00FF1E8A" w:rsidP="00FF1E8A">
                              <w:pPr>
                                <w:rPr>
                                  <w:color w:val="FFFFFF" w:themeColor="background1"/>
                                </w:rPr>
                              </w:pPr>
                              <w:r w:rsidRPr="000215C7">
                                <w:rPr>
                                  <w:color w:val="FFFFFF" w:themeColor="background1"/>
                                </w:rPr>
                                <w:t>A</w:t>
                              </w:r>
                            </w:p>
                          </w:txbxContent>
                        </v:textbox>
                      </v:shape>
                    </w:pict>
                  </mc:Fallback>
                </mc:AlternateContent>
              </w:r>
              <w:r w:rsidRPr="00A00AFE" w:rsidDel="00114120">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02E4E41E" wp14:editId="221015A9">
                        <wp:simplePos x="0" y="0"/>
                        <wp:positionH relativeFrom="column">
                          <wp:posOffset>5113020</wp:posOffset>
                        </wp:positionH>
                        <wp:positionV relativeFrom="paragraph">
                          <wp:posOffset>25400</wp:posOffset>
                        </wp:positionV>
                        <wp:extent cx="250825"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082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6DA5BC" w14:textId="77777777" w:rsidR="00FF1E8A" w:rsidRPr="000215C7" w:rsidRDefault="00FF1E8A" w:rsidP="00FF1E8A">
                                    <w:pPr>
                                      <w:rPr>
                                        <w:color w:val="FFFFFF" w:themeColor="background1"/>
                                      </w:rPr>
                                    </w:pPr>
                                    <w:r>
                                      <w:rPr>
                                        <w:color w:val="FFFFFF" w:themeColor="background1"/>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4E41E" id="Text Box 9" o:spid="_x0000_s1027" type="#_x0000_t202" style="position:absolute;margin-left:402.6pt;margin-top:2pt;width:19.75pt;height:1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" filled="f" stroked="f">
                        <v:textbox>
                          <w:txbxContent>
                            <w:p w14:paraId="4F6DA5BC" w14:textId="77777777" w:rsidR="00FF1E8A" w:rsidRPr="000215C7" w:rsidRDefault="00FF1E8A" w:rsidP="00FF1E8A">
                              <w:pPr>
                                <w:rPr>
                                  <w:color w:val="FFFFFF" w:themeColor="background1"/>
                                </w:rPr>
                              </w:pPr>
                              <w:r>
                                <w:rPr>
                                  <w:color w:val="FFFFFF" w:themeColor="background1"/>
                                </w:rPr>
                                <w:t>C</w:t>
                              </w:r>
                            </w:p>
                          </w:txbxContent>
                        </v:textbox>
                      </v:shape>
                    </w:pict>
                  </mc:Fallback>
                </mc:AlternateContent>
              </w:r>
              <w:r w:rsidRPr="00A00AFE" w:rsidDel="00114120">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5E1BC82A" wp14:editId="6ADAE6F2">
                        <wp:simplePos x="0" y="0"/>
                        <wp:positionH relativeFrom="column">
                          <wp:posOffset>3200400</wp:posOffset>
                        </wp:positionH>
                        <wp:positionV relativeFrom="paragraph">
                          <wp:posOffset>25400</wp:posOffset>
                        </wp:positionV>
                        <wp:extent cx="252095"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209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AC87F5" w14:textId="77777777" w:rsidR="00FF1E8A" w:rsidRPr="000215C7" w:rsidRDefault="00FF1E8A" w:rsidP="00FF1E8A">
                                    <w:pPr>
                                      <w:rPr>
                                        <w:color w:val="FFFFFF" w:themeColor="background1"/>
                                      </w:rPr>
                                    </w:pPr>
                                    <w:r>
                                      <w:rPr>
                                        <w:color w:val="FFFFFF" w:themeColor="background1"/>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BC82A" id="Text Box 8" o:spid="_x0000_s1028" type="#_x0000_t202" style="position:absolute;margin-left:252pt;margin-top:2pt;width:19.85pt;height:1in;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" filled="f" stroked="f">
                        <v:textbox>
                          <w:txbxContent>
                            <w:p w14:paraId="79AC87F5" w14:textId="77777777" w:rsidR="00FF1E8A" w:rsidRPr="000215C7" w:rsidRDefault="00FF1E8A" w:rsidP="00FF1E8A">
                              <w:pPr>
                                <w:rPr>
                                  <w:color w:val="FFFFFF" w:themeColor="background1"/>
                                </w:rPr>
                              </w:pPr>
                              <w:r>
                                <w:rPr>
                                  <w:color w:val="FFFFFF" w:themeColor="background1"/>
                                </w:rPr>
                                <w:t>B</w:t>
                              </w:r>
                            </w:p>
                          </w:txbxContent>
                        </v:textbox>
                      </v:shape>
                    </w:pict>
                  </mc:Fallback>
                </mc:AlternateContent>
              </w:r>
              <w:r w:rsidRPr="00A00AFE" w:rsidDel="00114120">
                <w:rPr>
                  <w:rFonts w:asciiTheme="minorHAnsi" w:hAnsiTheme="minorHAnsi" w:cstheme="minorHAnsi"/>
                  <w:sz w:val="22"/>
                  <w:szCs w:val="22"/>
                </w:rPr>
                <w:delText xml:space="preserve"> </w:delText>
              </w:r>
              <w:r w:rsidRPr="00A00AFE" w:rsidDel="00114120">
                <w:rPr>
                  <w:rFonts w:asciiTheme="minorHAnsi" w:hAnsiTheme="minorHAnsi" w:cstheme="minorHAnsi"/>
                  <w:noProof/>
                  <w:sz w:val="22"/>
                  <w:szCs w:val="22"/>
                </w:rPr>
                <w:drawing>
                  <wp:inline distT="0" distB="0" distL="0" distR="0" wp14:anchorId="6ADABD22" wp14:editId="6496BEDB">
                    <wp:extent cx="1801640" cy="1744880"/>
                    <wp:effectExtent l="0" t="0" r="1905" b="8255"/>
                    <wp:docPr id="11" name="Picture 11" descr="Macintosh HD:Users:kiaangloo:Desktop:Screen Shot 2015-03-05 at 12.39.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aangloo:Desktop:Screen Shot 2015-03-05 at 12.39.2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2420" cy="1745635"/>
                            </a:xfrm>
                            <a:prstGeom prst="rect">
                              <a:avLst/>
                            </a:prstGeom>
                            <a:noFill/>
                            <a:ln>
                              <a:noFill/>
                            </a:ln>
                          </pic:spPr>
                        </pic:pic>
                      </a:graphicData>
                    </a:graphic>
                  </wp:inline>
                </w:drawing>
              </w:r>
              <w:r w:rsidRPr="00A00AFE" w:rsidDel="00114120">
                <w:rPr>
                  <w:rFonts w:asciiTheme="minorHAnsi" w:hAnsiTheme="minorHAnsi" w:cstheme="minorHAnsi"/>
                  <w:noProof/>
                  <w:sz w:val="22"/>
                  <w:szCs w:val="22"/>
                </w:rPr>
                <w:drawing>
                  <wp:inline distT="0" distB="0" distL="0" distR="0" wp14:anchorId="0624BAFE" wp14:editId="4A26572C">
                    <wp:extent cx="1704340" cy="1747336"/>
                    <wp:effectExtent l="0" t="0" r="0" b="5715"/>
                    <wp:docPr id="12" name="Picture 12" descr="Macintosh HD:Users:kiaangloo:Desktop:Screen Shot 2015-03-05 at 12.39.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aangloo:Desktop:Screen Shot 2015-03-05 at 12.39.07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14"/>
                            <a:stretch/>
                          </pic:blipFill>
                          <pic:spPr bwMode="auto">
                            <a:xfrm>
                              <a:off x="0" y="0"/>
                              <a:ext cx="1705447" cy="1748471"/>
                            </a:xfrm>
                            <a:prstGeom prst="rect">
                              <a:avLst/>
                            </a:prstGeom>
                            <a:noFill/>
                            <a:ln>
                              <a:noFill/>
                            </a:ln>
                            <a:extLst>
                              <a:ext uri="{53640926-AAD7-44D8-BBD7-CCE9431645EC}">
                                <a14:shadowObscured xmlns:a14="http://schemas.microsoft.com/office/drawing/2010/main"/>
                              </a:ext>
                            </a:extLst>
                          </pic:spPr>
                        </pic:pic>
                      </a:graphicData>
                    </a:graphic>
                  </wp:inline>
                </w:drawing>
              </w:r>
              <w:r w:rsidRPr="00A00AFE" w:rsidDel="00114120">
                <w:rPr>
                  <w:rFonts w:asciiTheme="minorHAnsi" w:hAnsiTheme="minorHAnsi" w:cstheme="minorHAnsi"/>
                  <w:noProof/>
                  <w:sz w:val="22"/>
                  <w:szCs w:val="22"/>
                </w:rPr>
                <w:drawing>
                  <wp:inline distT="0" distB="0" distL="0" distR="0" wp14:anchorId="3BEB15F7" wp14:editId="44B67C8C">
                    <wp:extent cx="1816100" cy="1750473"/>
                    <wp:effectExtent l="0" t="0" r="0" b="2540"/>
                    <wp:docPr id="13" name="Picture 13" descr="Macintosh HD:Users:kiaangloo:Desktop:Screen Shot 2015-03-05 at 12.39.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aangloo:Desktop:Screen Shot 2015-03-05 at 12.39.16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974"/>
                            <a:stretch/>
                          </pic:blipFill>
                          <pic:spPr bwMode="auto">
                            <a:xfrm>
                              <a:off x="0" y="0"/>
                              <a:ext cx="1817168" cy="1751502"/>
                            </a:xfrm>
                            <a:prstGeom prst="rect">
                              <a:avLst/>
                            </a:prstGeom>
                            <a:noFill/>
                            <a:ln>
                              <a:noFill/>
                            </a:ln>
                            <a:extLst>
                              <a:ext uri="{53640926-AAD7-44D8-BBD7-CCE9431645EC}">
                                <a14:shadowObscured xmlns:a14="http://schemas.microsoft.com/office/drawing/2010/main"/>
                              </a:ext>
                            </a:extLst>
                          </pic:spPr>
                        </pic:pic>
                      </a:graphicData>
                    </a:graphic>
                  </wp:inline>
                </w:drawing>
              </w:r>
              <w:r w:rsidRPr="00A00AFE" w:rsidDel="00114120">
                <w:rPr>
                  <w:rFonts w:asciiTheme="minorHAnsi" w:hAnsiTheme="minorHAnsi" w:cstheme="minorHAnsi"/>
                  <w:sz w:val="22"/>
                  <w:szCs w:val="22"/>
                </w:rPr>
                <w:delText xml:space="preserve"> </w:delText>
              </w:r>
            </w:del>
          </w:p>
          <w:p w14:paraId="0E50609D" w14:textId="3A4476E8" w:rsidR="002C274C" w:rsidRPr="00A00AFE" w:rsidDel="00114120" w:rsidRDefault="002C274C" w:rsidP="002C274C">
            <w:pPr>
              <w:pStyle w:val="Lecturer"/>
              <w:rPr>
                <w:del w:id="9" w:author="Wang Dong Yue" w:date="2020-11-01T13:17:00Z"/>
                <w:rFonts w:asciiTheme="minorHAnsi" w:hAnsiTheme="minorHAnsi" w:cstheme="minorHAnsi"/>
                <w:color w:val="000000" w:themeColor="text1"/>
                <w:sz w:val="22"/>
                <w:szCs w:val="22"/>
              </w:rPr>
            </w:pPr>
          </w:p>
          <w:p w14:paraId="0A8514EA" w14:textId="6F927A05" w:rsidR="00FF1E8A" w:rsidRPr="00A00AFE" w:rsidDel="00114120" w:rsidRDefault="00FF1E8A" w:rsidP="002C274C">
            <w:pPr>
              <w:pStyle w:val="Lecturer"/>
              <w:rPr>
                <w:del w:id="10" w:author="Wang Dong Yue" w:date="2020-11-01T13:17:00Z"/>
                <w:rFonts w:asciiTheme="minorHAnsi" w:hAnsiTheme="minorHAnsi" w:cstheme="minorHAnsi"/>
                <w:color w:val="000000" w:themeColor="text1"/>
                <w:sz w:val="22"/>
                <w:szCs w:val="22"/>
              </w:rPr>
            </w:pPr>
          </w:p>
          <w:p w14:paraId="4DA75E4E" w14:textId="5A3BDA45" w:rsidR="00FF1E8A" w:rsidRPr="00A00AFE" w:rsidDel="00114120" w:rsidRDefault="00FF1E8A" w:rsidP="00A00AFE">
            <w:pPr>
              <w:rPr>
                <w:del w:id="11" w:author="Wang Dong Yue" w:date="2020-11-01T13:17:00Z"/>
                <w:rFonts w:asciiTheme="minorHAnsi" w:hAnsiTheme="minorHAnsi" w:cstheme="minorHAnsi"/>
                <w:sz w:val="22"/>
                <w:szCs w:val="22"/>
              </w:rPr>
            </w:pPr>
            <w:del w:id="12" w:author="Wang Dong Yue" w:date="2020-11-01T13:17:00Z">
              <w:r w:rsidRPr="00A00AFE" w:rsidDel="00114120">
                <w:rPr>
                  <w:rFonts w:asciiTheme="minorHAnsi" w:hAnsiTheme="minorHAnsi" w:cstheme="minorHAnsi"/>
                  <w:sz w:val="22"/>
                  <w:szCs w:val="22"/>
                </w:rPr>
                <w:delText>Which of the following options provides the most plausible correlation for each dataset?</w:delText>
              </w:r>
            </w:del>
          </w:p>
        </w:tc>
      </w:tr>
      <w:tr w:rsidR="00E75C05" w:rsidRPr="00A00AFE" w:rsidDel="00114120" w14:paraId="40B0B0CB" w14:textId="16D788EB" w:rsidTr="00014669">
        <w:trPr>
          <w:del w:id="13" w:author="Wang Dong Yue" w:date="2020-11-01T13:17:00Z"/>
        </w:trPr>
        <w:tc>
          <w:tcPr>
            <w:tcW w:w="637" w:type="dxa"/>
            <w:vMerge/>
            <w:tcBorders>
              <w:top w:val="single" w:sz="1" w:space="0" w:color="000000"/>
              <w:left w:val="single" w:sz="1" w:space="0" w:color="000000"/>
              <w:bottom w:val="single" w:sz="1" w:space="0" w:color="000000"/>
            </w:tcBorders>
            <w:shd w:val="clear" w:color="auto" w:fill="000000"/>
            <w:vAlign w:val="center"/>
          </w:tcPr>
          <w:p w14:paraId="404E96C8" w14:textId="129AF0BB" w:rsidR="00E75C05" w:rsidRPr="00A00AFE" w:rsidDel="00114120" w:rsidRDefault="00E75C05" w:rsidP="00014669">
            <w:pPr>
              <w:snapToGrid w:val="0"/>
              <w:rPr>
                <w:del w:id="14" w:author="Wang Dong Yue" w:date="2020-11-01T13:17:00Z"/>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21FB4C74" w14:textId="5D1201AF" w:rsidR="00E75C05" w:rsidRPr="00A00AFE" w:rsidDel="00114120" w:rsidRDefault="00E75C05" w:rsidP="00014669">
            <w:pPr>
              <w:snapToGrid w:val="0"/>
              <w:rPr>
                <w:del w:id="15" w:author="Wang Dong Yue" w:date="2020-11-01T13:17:00Z"/>
                <w:rFonts w:asciiTheme="minorHAnsi" w:hAnsiTheme="minorHAnsi" w:cstheme="minorHAnsi"/>
                <w:sz w:val="22"/>
                <w:szCs w:val="22"/>
              </w:rPr>
            </w:pPr>
          </w:p>
        </w:tc>
      </w:tr>
      <w:tr w:rsidR="00E75C05" w:rsidRPr="00A00AFE" w:rsidDel="00114120" w14:paraId="15DE636B" w14:textId="060855B3" w:rsidTr="0031633F">
        <w:trPr>
          <w:trHeight w:val="226"/>
          <w:del w:id="16" w:author="Wang Dong Yue" w:date="2020-11-01T13:17:00Z"/>
        </w:trPr>
        <w:tc>
          <w:tcPr>
            <w:tcW w:w="637" w:type="dxa"/>
            <w:tcBorders>
              <w:left w:val="single" w:sz="1" w:space="0" w:color="000000"/>
              <w:bottom w:val="single" w:sz="1" w:space="0" w:color="000000"/>
            </w:tcBorders>
            <w:shd w:val="clear" w:color="auto" w:fill="auto"/>
          </w:tcPr>
          <w:p w14:paraId="557B2D7E" w14:textId="20015459" w:rsidR="00E75C05" w:rsidRPr="00A00AFE" w:rsidDel="00114120" w:rsidRDefault="00E75C05" w:rsidP="00014669">
            <w:pPr>
              <w:rPr>
                <w:del w:id="17" w:author="Wang Dong Yue" w:date="2020-11-01T13:17:00Z"/>
                <w:rFonts w:asciiTheme="minorHAnsi" w:hAnsiTheme="minorHAnsi" w:cstheme="minorHAnsi"/>
                <w:sz w:val="22"/>
                <w:szCs w:val="22"/>
              </w:rPr>
            </w:pPr>
            <w:del w:id="18" w:author="Wang Dong Yue" w:date="2020-11-01T13:17:00Z">
              <w:r w:rsidRPr="00A00AFE" w:rsidDel="00114120">
                <w:rPr>
                  <w:rFonts w:asciiTheme="minorHAnsi" w:hAnsiTheme="minorHAnsi" w:cstheme="minorHAnsi"/>
                  <w:sz w:val="22"/>
                  <w:szCs w:val="22"/>
                </w:rPr>
                <w:delText>(a)</w:delText>
              </w:r>
            </w:del>
          </w:p>
        </w:tc>
        <w:tc>
          <w:tcPr>
            <w:tcW w:w="9017" w:type="dxa"/>
            <w:tcBorders>
              <w:left w:val="single" w:sz="1" w:space="0" w:color="000000"/>
              <w:bottom w:val="single" w:sz="1" w:space="0" w:color="000000"/>
              <w:right w:val="single" w:sz="1" w:space="0" w:color="000000"/>
            </w:tcBorders>
            <w:shd w:val="clear" w:color="auto" w:fill="auto"/>
          </w:tcPr>
          <w:p w14:paraId="60DCE8DD" w14:textId="1E24D4E7" w:rsidR="00E75C05" w:rsidRPr="00A00AFE" w:rsidDel="00114120" w:rsidRDefault="00FF1E8A" w:rsidP="00094E1A">
            <w:pPr>
              <w:rPr>
                <w:del w:id="19" w:author="Wang Dong Yue" w:date="2020-11-01T13:17:00Z"/>
                <w:rFonts w:asciiTheme="minorHAnsi" w:hAnsiTheme="minorHAnsi" w:cstheme="minorHAnsi"/>
                <w:sz w:val="22"/>
                <w:szCs w:val="22"/>
              </w:rPr>
            </w:pPr>
            <w:del w:id="20" w:author="Wang Dong Yue" w:date="2020-11-01T13:17:00Z">
              <w:r w:rsidRPr="00A00AFE" w:rsidDel="00114120">
                <w:rPr>
                  <w:rFonts w:asciiTheme="minorHAnsi" w:hAnsiTheme="minorHAnsi" w:cstheme="minorHAnsi"/>
                  <w:sz w:val="22"/>
                  <w:szCs w:val="22"/>
                </w:rPr>
                <w:delText>A: 0.94, B: -0.77, C: 0.59</w:delText>
              </w:r>
            </w:del>
          </w:p>
        </w:tc>
      </w:tr>
      <w:tr w:rsidR="00E75C05" w:rsidRPr="00A00AFE" w:rsidDel="00114120" w14:paraId="0818C705" w14:textId="63083B22" w:rsidTr="0031633F">
        <w:trPr>
          <w:trHeight w:val="244"/>
          <w:del w:id="21" w:author="Wang Dong Yue" w:date="2020-11-01T13:17:00Z"/>
        </w:trPr>
        <w:tc>
          <w:tcPr>
            <w:tcW w:w="637" w:type="dxa"/>
            <w:tcBorders>
              <w:left w:val="single" w:sz="1" w:space="0" w:color="000000"/>
              <w:bottom w:val="single" w:sz="1" w:space="0" w:color="000000"/>
            </w:tcBorders>
            <w:shd w:val="clear" w:color="auto" w:fill="auto"/>
          </w:tcPr>
          <w:p w14:paraId="0F98C063" w14:textId="21DFD1BD" w:rsidR="00E75C05" w:rsidRPr="00A00AFE" w:rsidDel="00114120" w:rsidRDefault="00E75C05" w:rsidP="00014669">
            <w:pPr>
              <w:rPr>
                <w:del w:id="22" w:author="Wang Dong Yue" w:date="2020-11-01T13:17:00Z"/>
                <w:rFonts w:asciiTheme="minorHAnsi" w:hAnsiTheme="minorHAnsi" w:cstheme="minorHAnsi"/>
                <w:sz w:val="22"/>
                <w:szCs w:val="22"/>
              </w:rPr>
            </w:pPr>
            <w:del w:id="23" w:author="Wang Dong Yue" w:date="2020-11-01T13:17:00Z">
              <w:r w:rsidRPr="00A00AFE" w:rsidDel="00114120">
                <w:rPr>
                  <w:rFonts w:asciiTheme="minorHAnsi" w:hAnsiTheme="minorHAnsi" w:cstheme="minorHAnsi"/>
                  <w:sz w:val="22"/>
                  <w:szCs w:val="22"/>
                </w:rPr>
                <w:delText>(b)</w:delText>
              </w:r>
            </w:del>
          </w:p>
        </w:tc>
        <w:tc>
          <w:tcPr>
            <w:tcW w:w="9017" w:type="dxa"/>
            <w:tcBorders>
              <w:left w:val="single" w:sz="1" w:space="0" w:color="000000"/>
              <w:bottom w:val="single" w:sz="1" w:space="0" w:color="000000"/>
              <w:right w:val="single" w:sz="1" w:space="0" w:color="000000"/>
            </w:tcBorders>
            <w:shd w:val="clear" w:color="auto" w:fill="auto"/>
          </w:tcPr>
          <w:p w14:paraId="14B53E03" w14:textId="592106A1" w:rsidR="00E75C05" w:rsidRPr="00A00AFE" w:rsidDel="00114120" w:rsidRDefault="00FF1E8A" w:rsidP="0031633F">
            <w:pPr>
              <w:rPr>
                <w:del w:id="24" w:author="Wang Dong Yue" w:date="2020-11-01T13:17:00Z"/>
                <w:rFonts w:asciiTheme="minorHAnsi" w:hAnsiTheme="minorHAnsi" w:cstheme="minorHAnsi"/>
                <w:sz w:val="22"/>
                <w:szCs w:val="22"/>
              </w:rPr>
            </w:pPr>
            <w:del w:id="25" w:author="Wang Dong Yue" w:date="2020-11-01T13:17:00Z">
              <w:r w:rsidRPr="00A00AFE" w:rsidDel="00114120">
                <w:rPr>
                  <w:rFonts w:asciiTheme="minorHAnsi" w:hAnsiTheme="minorHAnsi" w:cstheme="minorHAnsi"/>
                  <w:sz w:val="22"/>
                  <w:szCs w:val="22"/>
                </w:rPr>
                <w:delText>A: 1, B: 0.8, C: 0</w:delText>
              </w:r>
            </w:del>
          </w:p>
        </w:tc>
      </w:tr>
      <w:tr w:rsidR="00E75C05" w:rsidRPr="00A00AFE" w:rsidDel="00114120" w14:paraId="2354864F" w14:textId="42E57428" w:rsidTr="0031633F">
        <w:trPr>
          <w:trHeight w:val="69"/>
          <w:del w:id="26" w:author="Wang Dong Yue" w:date="2020-11-01T13:17:00Z"/>
        </w:trPr>
        <w:tc>
          <w:tcPr>
            <w:tcW w:w="637" w:type="dxa"/>
            <w:tcBorders>
              <w:left w:val="single" w:sz="1" w:space="0" w:color="000000"/>
              <w:bottom w:val="single" w:sz="1" w:space="0" w:color="000000"/>
            </w:tcBorders>
            <w:shd w:val="clear" w:color="auto" w:fill="auto"/>
          </w:tcPr>
          <w:p w14:paraId="3997BAB2" w14:textId="76B80D61" w:rsidR="00E75C05" w:rsidRPr="00A00AFE" w:rsidDel="00114120" w:rsidRDefault="00E75C05" w:rsidP="00014669">
            <w:pPr>
              <w:rPr>
                <w:del w:id="27" w:author="Wang Dong Yue" w:date="2020-11-01T13:17:00Z"/>
                <w:rFonts w:asciiTheme="minorHAnsi" w:hAnsiTheme="minorHAnsi" w:cstheme="minorHAnsi"/>
                <w:sz w:val="22"/>
                <w:szCs w:val="22"/>
              </w:rPr>
            </w:pPr>
            <w:del w:id="28" w:author="Wang Dong Yue" w:date="2020-11-01T13:17:00Z">
              <w:r w:rsidRPr="00A00AFE" w:rsidDel="00114120">
                <w:rPr>
                  <w:rFonts w:asciiTheme="minorHAnsi" w:hAnsiTheme="minorHAnsi" w:cstheme="minorHAnsi"/>
                  <w:sz w:val="22"/>
                  <w:szCs w:val="22"/>
                </w:rPr>
                <w:delText>(c)</w:delText>
              </w:r>
            </w:del>
          </w:p>
        </w:tc>
        <w:tc>
          <w:tcPr>
            <w:tcW w:w="9017" w:type="dxa"/>
            <w:tcBorders>
              <w:left w:val="single" w:sz="1" w:space="0" w:color="000000"/>
              <w:bottom w:val="single" w:sz="1" w:space="0" w:color="000000"/>
              <w:right w:val="single" w:sz="1" w:space="0" w:color="000000"/>
            </w:tcBorders>
            <w:shd w:val="clear" w:color="auto" w:fill="auto"/>
          </w:tcPr>
          <w:p w14:paraId="6D63A8ED" w14:textId="566A30F8" w:rsidR="00E75C05" w:rsidRPr="00A00AFE" w:rsidDel="00114120" w:rsidRDefault="00FF1E8A" w:rsidP="0031633F">
            <w:pPr>
              <w:rPr>
                <w:del w:id="29" w:author="Wang Dong Yue" w:date="2020-11-01T13:17:00Z"/>
                <w:rFonts w:asciiTheme="minorHAnsi" w:hAnsiTheme="minorHAnsi" w:cstheme="minorHAnsi"/>
                <w:sz w:val="22"/>
                <w:szCs w:val="22"/>
              </w:rPr>
            </w:pPr>
            <w:del w:id="30" w:author="Wang Dong Yue" w:date="2020-11-01T13:17:00Z">
              <w:r w:rsidRPr="00A00AFE" w:rsidDel="00114120">
                <w:rPr>
                  <w:rFonts w:asciiTheme="minorHAnsi" w:hAnsiTheme="minorHAnsi" w:cstheme="minorHAnsi"/>
                  <w:sz w:val="22"/>
                  <w:szCs w:val="22"/>
                </w:rPr>
                <w:delText>A: -0.8, B: 0.77, C: -0.6</w:delText>
              </w:r>
            </w:del>
          </w:p>
        </w:tc>
      </w:tr>
      <w:tr w:rsidR="00E75C05" w:rsidRPr="00A00AFE" w:rsidDel="00114120" w14:paraId="661BD7C4" w14:textId="219095FD" w:rsidTr="0031633F">
        <w:trPr>
          <w:trHeight w:val="69"/>
          <w:del w:id="31" w:author="Wang Dong Yue" w:date="2020-11-01T13:17:00Z"/>
        </w:trPr>
        <w:tc>
          <w:tcPr>
            <w:tcW w:w="637" w:type="dxa"/>
            <w:tcBorders>
              <w:left w:val="single" w:sz="1" w:space="0" w:color="000000"/>
              <w:bottom w:val="single" w:sz="1" w:space="0" w:color="000000"/>
            </w:tcBorders>
            <w:shd w:val="clear" w:color="auto" w:fill="auto"/>
          </w:tcPr>
          <w:p w14:paraId="7CB14210" w14:textId="37B84433" w:rsidR="00E75C05" w:rsidRPr="00A00AFE" w:rsidDel="00114120" w:rsidRDefault="00E75C05" w:rsidP="00014669">
            <w:pPr>
              <w:rPr>
                <w:del w:id="32" w:author="Wang Dong Yue" w:date="2020-11-01T13:17:00Z"/>
                <w:rFonts w:asciiTheme="minorHAnsi" w:hAnsiTheme="minorHAnsi" w:cstheme="minorHAnsi"/>
                <w:sz w:val="22"/>
                <w:szCs w:val="22"/>
              </w:rPr>
            </w:pPr>
            <w:del w:id="33" w:author="Wang Dong Yue" w:date="2020-11-01T13:17:00Z">
              <w:r w:rsidRPr="00A00AFE" w:rsidDel="00114120">
                <w:rPr>
                  <w:rFonts w:asciiTheme="minorHAnsi" w:hAnsiTheme="minorHAnsi" w:cstheme="minorHAnsi"/>
                  <w:sz w:val="22"/>
                  <w:szCs w:val="22"/>
                </w:rPr>
                <w:delText>(d)</w:delText>
              </w:r>
            </w:del>
          </w:p>
        </w:tc>
        <w:tc>
          <w:tcPr>
            <w:tcW w:w="9017" w:type="dxa"/>
            <w:tcBorders>
              <w:left w:val="single" w:sz="1" w:space="0" w:color="000000"/>
              <w:bottom w:val="single" w:sz="1" w:space="0" w:color="000000"/>
              <w:right w:val="single" w:sz="1" w:space="0" w:color="000000"/>
            </w:tcBorders>
            <w:shd w:val="clear" w:color="auto" w:fill="auto"/>
          </w:tcPr>
          <w:p w14:paraId="699722B8" w14:textId="008FA3EE" w:rsidR="00E75C05" w:rsidRPr="00A00AFE" w:rsidDel="00114120" w:rsidRDefault="00FF1E8A" w:rsidP="000C193B">
            <w:pPr>
              <w:tabs>
                <w:tab w:val="left" w:pos="3853"/>
              </w:tabs>
              <w:rPr>
                <w:del w:id="34" w:author="Wang Dong Yue" w:date="2020-11-01T13:17:00Z"/>
                <w:rFonts w:asciiTheme="minorHAnsi" w:hAnsiTheme="minorHAnsi" w:cstheme="minorHAnsi"/>
                <w:sz w:val="22"/>
                <w:szCs w:val="22"/>
              </w:rPr>
            </w:pPr>
            <w:del w:id="35" w:author="Wang Dong Yue" w:date="2020-11-01T13:17:00Z">
              <w:r w:rsidRPr="00A00AFE" w:rsidDel="00114120">
                <w:rPr>
                  <w:rFonts w:asciiTheme="minorHAnsi" w:hAnsiTheme="minorHAnsi" w:cstheme="minorHAnsi"/>
                  <w:sz w:val="22"/>
                  <w:szCs w:val="22"/>
                </w:rPr>
                <w:delText>A: 0.94, B: 0.83, C: 0.5</w:delText>
              </w:r>
            </w:del>
          </w:p>
        </w:tc>
      </w:tr>
    </w:tbl>
    <w:p w14:paraId="6674F78E" w14:textId="42D6CB0D" w:rsidR="00D004A2" w:rsidRPr="00A00AFE" w:rsidDel="00114120" w:rsidRDefault="00D004A2" w:rsidP="00685799">
      <w:pPr>
        <w:rPr>
          <w:del w:id="36" w:author="Wang Dong Yue" w:date="2020-11-01T13:17:00Z"/>
          <w:rFonts w:asciiTheme="minorHAnsi" w:hAnsiTheme="minorHAnsi" w:cstheme="minorHAnsi"/>
          <w:sz w:val="22"/>
          <w:szCs w:val="22"/>
        </w:rPr>
      </w:pPr>
    </w:p>
    <w:p w14:paraId="3908F9B5" w14:textId="45388348" w:rsidR="0036461D" w:rsidRPr="00A00AFE" w:rsidDel="00114120" w:rsidRDefault="0036461D" w:rsidP="00685799">
      <w:pPr>
        <w:rPr>
          <w:del w:id="37" w:author="Wang Dong Yue" w:date="2020-11-01T13:17:00Z"/>
          <w:rFonts w:asciiTheme="minorHAnsi" w:hAnsiTheme="minorHAnsi" w:cstheme="minorHAnsi"/>
          <w:sz w:val="22"/>
          <w:szCs w:val="22"/>
        </w:rPr>
      </w:pPr>
    </w:p>
    <w:p w14:paraId="2ED7CC9D" w14:textId="24114350" w:rsidR="00D15D96" w:rsidRPr="00A00AFE" w:rsidDel="00114120" w:rsidRDefault="00D15D96" w:rsidP="00685799">
      <w:pPr>
        <w:rPr>
          <w:del w:id="38" w:author="Wang Dong Yue" w:date="2020-11-01T13:17:00Z"/>
          <w:rFonts w:asciiTheme="minorHAnsi" w:hAnsiTheme="minorHAnsi" w:cstheme="minorHAnsi"/>
          <w:sz w:val="22"/>
          <w:szCs w:val="22"/>
        </w:rPr>
      </w:pPr>
    </w:p>
    <w:tbl>
      <w:tblPr>
        <w:tblW w:w="9654" w:type="dxa"/>
        <w:tblInd w:w="37" w:type="dxa"/>
        <w:tblLayout w:type="fixed"/>
        <w:tblCellMar>
          <w:left w:w="10" w:type="dxa"/>
          <w:right w:w="10" w:type="dxa"/>
        </w:tblCellMar>
        <w:tblLook w:val="0220" w:firstRow="1" w:lastRow="0" w:firstColumn="0" w:lastColumn="0" w:noHBand="1" w:noVBand="0"/>
      </w:tblPr>
      <w:tblGrid>
        <w:gridCol w:w="637"/>
        <w:gridCol w:w="9017"/>
      </w:tblGrid>
      <w:tr w:rsidR="00BD6789" w:rsidRPr="00A00AFE" w:rsidDel="00114120" w14:paraId="7F0E630F" w14:textId="1FAB95B4" w:rsidTr="004C02B4">
        <w:trPr>
          <w:del w:id="39" w:author="Wang Dong Yue" w:date="2020-11-01T13:17:00Z"/>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74012EAC" w14:textId="2FB30BF4" w:rsidR="00BD6789" w:rsidRPr="00A00AFE" w:rsidDel="00114120" w:rsidRDefault="00F414A1" w:rsidP="00F93827">
            <w:pPr>
              <w:rPr>
                <w:del w:id="40" w:author="Wang Dong Yue" w:date="2020-11-01T13:17:00Z"/>
                <w:rFonts w:asciiTheme="minorHAnsi" w:hAnsiTheme="minorHAnsi" w:cstheme="minorHAnsi"/>
                <w:sz w:val="22"/>
                <w:szCs w:val="22"/>
              </w:rPr>
            </w:pPr>
            <w:del w:id="41" w:author="Wang Dong Yue" w:date="2020-11-01T13:17:00Z">
              <w:r w:rsidRPr="00A00AFE" w:rsidDel="00114120">
                <w:rPr>
                  <w:rFonts w:asciiTheme="minorHAnsi" w:hAnsiTheme="minorHAnsi" w:cstheme="minorHAnsi"/>
                  <w:sz w:val="22"/>
                  <w:szCs w:val="22"/>
                </w:rPr>
                <w:delText>2</w:delText>
              </w:r>
            </w:del>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6DB26D16" w14:textId="064D2817" w:rsidR="00FF1E8A" w:rsidRPr="00A00AFE" w:rsidDel="00114120" w:rsidRDefault="00FF1E8A" w:rsidP="00A00AFE">
            <w:pPr>
              <w:jc w:val="both"/>
              <w:rPr>
                <w:del w:id="42" w:author="Wang Dong Yue" w:date="2020-11-01T13:17:00Z"/>
                <w:rFonts w:asciiTheme="minorHAnsi" w:hAnsiTheme="minorHAnsi" w:cstheme="minorHAnsi"/>
                <w:sz w:val="22"/>
                <w:szCs w:val="22"/>
              </w:rPr>
            </w:pPr>
            <w:del w:id="43" w:author="Wang Dong Yue" w:date="2020-11-01T13:17:00Z">
              <w:r w:rsidRPr="00A00AFE" w:rsidDel="00114120">
                <w:rPr>
                  <w:rFonts w:asciiTheme="minorHAnsi" w:hAnsiTheme="minorHAnsi" w:cstheme="minorHAnsi"/>
                  <w:sz w:val="22"/>
                  <w:szCs w:val="22"/>
                </w:rPr>
                <w:delText xml:space="preserve">As part of the course review process, the QR professors correlated students’ mid-term scores with their SAT scores for math. After running the correlation analysis, the QR professors discovered that Canvas had systematically miscounted students’ mid-term scores. This </w:delText>
              </w:r>
              <w:r w:rsidR="001C12BA" w:rsidDel="00114120">
                <w:rPr>
                  <w:rFonts w:asciiTheme="minorHAnsi" w:hAnsiTheme="minorHAnsi" w:cstheme="minorHAnsi"/>
                  <w:sz w:val="22"/>
                  <w:szCs w:val="22"/>
                </w:rPr>
                <w:delText xml:space="preserve">issue </w:delText>
              </w:r>
              <w:r w:rsidRPr="00A00AFE" w:rsidDel="00114120">
                <w:rPr>
                  <w:rFonts w:asciiTheme="minorHAnsi" w:hAnsiTheme="minorHAnsi" w:cstheme="minorHAnsi"/>
                  <w:sz w:val="22"/>
                  <w:szCs w:val="22"/>
                </w:rPr>
                <w:delText>was rectified by adding 2 marks to each person’s total scores. (Note: This is a fictitious scenario!)</w:delText>
              </w:r>
            </w:del>
          </w:p>
          <w:p w14:paraId="0654C978" w14:textId="5907A6C9" w:rsidR="00FF1E8A" w:rsidRPr="00A00AFE" w:rsidDel="00114120" w:rsidRDefault="00FF1E8A" w:rsidP="00A00AFE">
            <w:pPr>
              <w:jc w:val="both"/>
              <w:rPr>
                <w:del w:id="44" w:author="Wang Dong Yue" w:date="2020-11-01T13:17:00Z"/>
                <w:rFonts w:asciiTheme="minorHAnsi" w:hAnsiTheme="minorHAnsi" w:cstheme="minorHAnsi"/>
                <w:sz w:val="22"/>
                <w:szCs w:val="22"/>
              </w:rPr>
            </w:pPr>
          </w:p>
          <w:p w14:paraId="6C68799D" w14:textId="45426864" w:rsidR="00872AEE" w:rsidRPr="00A00AFE" w:rsidDel="00114120" w:rsidRDefault="00FF1E8A" w:rsidP="00A00AFE">
            <w:pPr>
              <w:jc w:val="both"/>
              <w:rPr>
                <w:del w:id="45" w:author="Wang Dong Yue" w:date="2020-11-01T13:17:00Z"/>
                <w:rFonts w:asciiTheme="minorHAnsi" w:hAnsiTheme="minorHAnsi" w:cstheme="minorHAnsi"/>
                <w:sz w:val="22"/>
                <w:szCs w:val="22"/>
              </w:rPr>
            </w:pPr>
            <w:del w:id="46" w:author="Wang Dong Yue" w:date="2020-11-01T13:17:00Z">
              <w:r w:rsidRPr="00A00AFE" w:rsidDel="00114120">
                <w:rPr>
                  <w:rFonts w:asciiTheme="minorHAnsi" w:hAnsiTheme="minorHAnsi" w:cstheme="minorHAnsi"/>
                  <w:sz w:val="22"/>
                  <w:szCs w:val="22"/>
                </w:rPr>
                <w:delText>The correlation between mid-term scores and SAT scores will:</w:delText>
              </w:r>
            </w:del>
          </w:p>
        </w:tc>
      </w:tr>
      <w:tr w:rsidR="00BD6789" w:rsidRPr="00A00AFE" w:rsidDel="00114120" w14:paraId="7EEC566B" w14:textId="74DA8386" w:rsidTr="004C02B4">
        <w:trPr>
          <w:del w:id="47" w:author="Wang Dong Yue" w:date="2020-11-01T13:17:00Z"/>
        </w:trPr>
        <w:tc>
          <w:tcPr>
            <w:tcW w:w="637" w:type="dxa"/>
            <w:vMerge/>
            <w:tcBorders>
              <w:top w:val="single" w:sz="1" w:space="0" w:color="000000"/>
              <w:left w:val="single" w:sz="1" w:space="0" w:color="000000"/>
              <w:bottom w:val="single" w:sz="1" w:space="0" w:color="000000"/>
            </w:tcBorders>
            <w:shd w:val="clear" w:color="auto" w:fill="000000"/>
            <w:vAlign w:val="center"/>
          </w:tcPr>
          <w:p w14:paraId="65FB2D5C" w14:textId="149AD7E9" w:rsidR="00BD6789" w:rsidRPr="00A00AFE" w:rsidDel="00114120" w:rsidRDefault="00BD6789" w:rsidP="00F93827">
            <w:pPr>
              <w:snapToGrid w:val="0"/>
              <w:rPr>
                <w:del w:id="48" w:author="Wang Dong Yue" w:date="2020-11-01T13:17:00Z"/>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70080673" w14:textId="1359BDFE" w:rsidR="00BD6789" w:rsidRPr="00A00AFE" w:rsidDel="00114120" w:rsidRDefault="00BD6789" w:rsidP="00F93827">
            <w:pPr>
              <w:snapToGrid w:val="0"/>
              <w:rPr>
                <w:del w:id="49" w:author="Wang Dong Yue" w:date="2020-11-01T13:17:00Z"/>
                <w:rFonts w:asciiTheme="minorHAnsi" w:hAnsiTheme="minorHAnsi" w:cstheme="minorHAnsi"/>
                <w:sz w:val="22"/>
                <w:szCs w:val="22"/>
              </w:rPr>
            </w:pPr>
          </w:p>
        </w:tc>
      </w:tr>
      <w:tr w:rsidR="0021697A" w:rsidRPr="00A00AFE" w:rsidDel="00114120" w14:paraId="213A543C" w14:textId="0C3E209D" w:rsidTr="004C02B4">
        <w:trPr>
          <w:del w:id="50" w:author="Wang Dong Yue" w:date="2020-11-01T13:17:00Z"/>
        </w:trPr>
        <w:tc>
          <w:tcPr>
            <w:tcW w:w="637" w:type="dxa"/>
            <w:tcBorders>
              <w:left w:val="single" w:sz="1" w:space="0" w:color="000000"/>
              <w:bottom w:val="single" w:sz="1" w:space="0" w:color="000000"/>
            </w:tcBorders>
            <w:shd w:val="clear" w:color="auto" w:fill="auto"/>
          </w:tcPr>
          <w:p w14:paraId="4BBC55C2" w14:textId="2E7B6E89" w:rsidR="0021697A" w:rsidRPr="00A00AFE" w:rsidDel="00114120" w:rsidRDefault="0021697A" w:rsidP="0021697A">
            <w:pPr>
              <w:rPr>
                <w:del w:id="51" w:author="Wang Dong Yue" w:date="2020-11-01T13:17:00Z"/>
                <w:rFonts w:asciiTheme="minorHAnsi" w:hAnsiTheme="minorHAnsi" w:cstheme="minorHAnsi"/>
                <w:sz w:val="22"/>
                <w:szCs w:val="22"/>
              </w:rPr>
            </w:pPr>
            <w:del w:id="52" w:author="Wang Dong Yue" w:date="2020-11-01T13:17:00Z">
              <w:r w:rsidRPr="00A00AFE" w:rsidDel="00114120">
                <w:rPr>
                  <w:rFonts w:asciiTheme="minorHAnsi" w:hAnsiTheme="minorHAnsi" w:cstheme="minorHAnsi"/>
                  <w:sz w:val="22"/>
                  <w:szCs w:val="22"/>
                </w:rPr>
                <w:delText>(a)</w:delText>
              </w:r>
            </w:del>
          </w:p>
        </w:tc>
        <w:tc>
          <w:tcPr>
            <w:tcW w:w="9017" w:type="dxa"/>
            <w:tcBorders>
              <w:left w:val="single" w:sz="1" w:space="0" w:color="000000"/>
              <w:bottom w:val="single" w:sz="1" w:space="0" w:color="000000"/>
              <w:right w:val="single" w:sz="1" w:space="0" w:color="000000"/>
            </w:tcBorders>
            <w:shd w:val="clear" w:color="auto" w:fill="auto"/>
          </w:tcPr>
          <w:p w14:paraId="1332DC4E" w14:textId="1BF7CB47" w:rsidR="0021697A" w:rsidRPr="00A00AFE" w:rsidDel="00114120" w:rsidRDefault="00FF1E8A" w:rsidP="0021697A">
            <w:pPr>
              <w:rPr>
                <w:del w:id="53" w:author="Wang Dong Yue" w:date="2020-11-01T13:17:00Z"/>
                <w:rFonts w:asciiTheme="minorHAnsi" w:hAnsiTheme="minorHAnsi" w:cstheme="minorHAnsi"/>
                <w:sz w:val="22"/>
                <w:szCs w:val="22"/>
              </w:rPr>
            </w:pPr>
            <w:del w:id="54" w:author="Wang Dong Yue" w:date="2020-11-01T13:17:00Z">
              <w:r w:rsidRPr="00A00AFE" w:rsidDel="00114120">
                <w:rPr>
                  <w:rFonts w:asciiTheme="minorHAnsi" w:hAnsiTheme="minorHAnsi" w:cstheme="minorHAnsi"/>
                  <w:sz w:val="22"/>
                  <w:szCs w:val="22"/>
                </w:rPr>
                <w:delText>Increase by 2.</w:delText>
              </w:r>
            </w:del>
          </w:p>
        </w:tc>
      </w:tr>
      <w:tr w:rsidR="0021697A" w:rsidRPr="00A00AFE" w:rsidDel="00114120" w14:paraId="55B1C6A0" w14:textId="3706BA2C" w:rsidTr="004C02B4">
        <w:trPr>
          <w:del w:id="55" w:author="Wang Dong Yue" w:date="2020-11-01T13:17:00Z"/>
        </w:trPr>
        <w:tc>
          <w:tcPr>
            <w:tcW w:w="637" w:type="dxa"/>
            <w:tcBorders>
              <w:left w:val="single" w:sz="1" w:space="0" w:color="000000"/>
              <w:bottom w:val="single" w:sz="1" w:space="0" w:color="000000"/>
            </w:tcBorders>
            <w:shd w:val="clear" w:color="auto" w:fill="auto"/>
          </w:tcPr>
          <w:p w14:paraId="55BE489A" w14:textId="31750EF6" w:rsidR="0021697A" w:rsidRPr="00A00AFE" w:rsidDel="00114120" w:rsidRDefault="0021697A" w:rsidP="0021697A">
            <w:pPr>
              <w:rPr>
                <w:del w:id="56" w:author="Wang Dong Yue" w:date="2020-11-01T13:17:00Z"/>
                <w:rFonts w:asciiTheme="minorHAnsi" w:hAnsiTheme="minorHAnsi" w:cstheme="minorHAnsi"/>
                <w:sz w:val="22"/>
                <w:szCs w:val="22"/>
              </w:rPr>
            </w:pPr>
            <w:del w:id="57" w:author="Wang Dong Yue" w:date="2020-11-01T13:17:00Z">
              <w:r w:rsidRPr="00A00AFE" w:rsidDel="00114120">
                <w:rPr>
                  <w:rFonts w:asciiTheme="minorHAnsi" w:hAnsiTheme="minorHAnsi" w:cstheme="minorHAnsi"/>
                  <w:sz w:val="22"/>
                  <w:szCs w:val="22"/>
                </w:rPr>
                <w:delText>(b)</w:delText>
              </w:r>
            </w:del>
          </w:p>
        </w:tc>
        <w:tc>
          <w:tcPr>
            <w:tcW w:w="9017" w:type="dxa"/>
            <w:tcBorders>
              <w:left w:val="single" w:sz="1" w:space="0" w:color="000000"/>
              <w:bottom w:val="single" w:sz="1" w:space="0" w:color="000000"/>
              <w:right w:val="single" w:sz="1" w:space="0" w:color="000000"/>
            </w:tcBorders>
            <w:shd w:val="clear" w:color="auto" w:fill="auto"/>
          </w:tcPr>
          <w:p w14:paraId="7FF42EBB" w14:textId="7A37500B" w:rsidR="0021697A" w:rsidRPr="00A00AFE" w:rsidDel="00114120" w:rsidRDefault="00FF1E8A" w:rsidP="0021697A">
            <w:pPr>
              <w:rPr>
                <w:del w:id="58" w:author="Wang Dong Yue" w:date="2020-11-01T13:17:00Z"/>
                <w:rFonts w:asciiTheme="minorHAnsi" w:hAnsiTheme="minorHAnsi" w:cstheme="minorHAnsi"/>
                <w:sz w:val="22"/>
                <w:szCs w:val="22"/>
              </w:rPr>
            </w:pPr>
            <w:del w:id="59" w:author="Wang Dong Yue" w:date="2020-11-01T13:17:00Z">
              <w:r w:rsidRPr="00A00AFE" w:rsidDel="00114120">
                <w:rPr>
                  <w:rFonts w:asciiTheme="minorHAnsi" w:hAnsiTheme="minorHAnsi" w:cstheme="minorHAnsi"/>
                  <w:sz w:val="22"/>
                  <w:szCs w:val="22"/>
                </w:rPr>
                <w:delText>Increase by an amount proportionate to 2.</w:delText>
              </w:r>
            </w:del>
          </w:p>
        </w:tc>
      </w:tr>
      <w:tr w:rsidR="0021697A" w:rsidRPr="00A00AFE" w:rsidDel="00114120" w14:paraId="4E7C8690" w14:textId="0335F044" w:rsidTr="004C02B4">
        <w:trPr>
          <w:del w:id="60" w:author="Wang Dong Yue" w:date="2020-11-01T13:17:00Z"/>
        </w:trPr>
        <w:tc>
          <w:tcPr>
            <w:tcW w:w="637" w:type="dxa"/>
            <w:tcBorders>
              <w:left w:val="single" w:sz="1" w:space="0" w:color="000000"/>
              <w:bottom w:val="single" w:sz="1" w:space="0" w:color="000000"/>
            </w:tcBorders>
            <w:shd w:val="clear" w:color="auto" w:fill="auto"/>
          </w:tcPr>
          <w:p w14:paraId="201DCA5C" w14:textId="423E2E1F" w:rsidR="0021697A" w:rsidRPr="00A00AFE" w:rsidDel="00114120" w:rsidRDefault="0021697A" w:rsidP="0021697A">
            <w:pPr>
              <w:rPr>
                <w:del w:id="61" w:author="Wang Dong Yue" w:date="2020-11-01T13:17:00Z"/>
                <w:rFonts w:asciiTheme="minorHAnsi" w:hAnsiTheme="minorHAnsi" w:cstheme="minorHAnsi"/>
                <w:sz w:val="22"/>
                <w:szCs w:val="22"/>
              </w:rPr>
            </w:pPr>
            <w:del w:id="62" w:author="Wang Dong Yue" w:date="2020-11-01T13:17:00Z">
              <w:r w:rsidRPr="00A00AFE" w:rsidDel="00114120">
                <w:rPr>
                  <w:rFonts w:asciiTheme="minorHAnsi" w:hAnsiTheme="minorHAnsi" w:cstheme="minorHAnsi"/>
                  <w:sz w:val="22"/>
                  <w:szCs w:val="22"/>
                </w:rPr>
                <w:delText>(c)</w:delText>
              </w:r>
            </w:del>
          </w:p>
        </w:tc>
        <w:tc>
          <w:tcPr>
            <w:tcW w:w="9017" w:type="dxa"/>
            <w:tcBorders>
              <w:left w:val="single" w:sz="1" w:space="0" w:color="000000"/>
              <w:bottom w:val="single" w:sz="1" w:space="0" w:color="000000"/>
              <w:right w:val="single" w:sz="1" w:space="0" w:color="000000"/>
            </w:tcBorders>
            <w:shd w:val="clear" w:color="auto" w:fill="auto"/>
          </w:tcPr>
          <w:p w14:paraId="31E8E3EB" w14:textId="474A29E4" w:rsidR="0021697A" w:rsidRPr="00A00AFE" w:rsidDel="00114120" w:rsidRDefault="00FF1E8A" w:rsidP="0021697A">
            <w:pPr>
              <w:rPr>
                <w:del w:id="63" w:author="Wang Dong Yue" w:date="2020-11-01T13:17:00Z"/>
                <w:rFonts w:asciiTheme="minorHAnsi" w:hAnsiTheme="minorHAnsi" w:cstheme="minorHAnsi"/>
                <w:sz w:val="22"/>
                <w:szCs w:val="22"/>
              </w:rPr>
            </w:pPr>
            <w:del w:id="64" w:author="Wang Dong Yue" w:date="2020-11-01T13:17:00Z">
              <w:r w:rsidRPr="00A00AFE" w:rsidDel="00114120">
                <w:rPr>
                  <w:rFonts w:asciiTheme="minorHAnsi" w:hAnsiTheme="minorHAnsi" w:cstheme="minorHAnsi"/>
                  <w:sz w:val="22"/>
                  <w:szCs w:val="22"/>
                </w:rPr>
                <w:delText>Decrease by 2.</w:delText>
              </w:r>
            </w:del>
          </w:p>
        </w:tc>
      </w:tr>
      <w:tr w:rsidR="0021697A" w:rsidRPr="00A00AFE" w:rsidDel="00114120" w14:paraId="2CF93032" w14:textId="4CB0D883" w:rsidTr="004C02B4">
        <w:trPr>
          <w:del w:id="65" w:author="Wang Dong Yue" w:date="2020-11-01T13:17:00Z"/>
        </w:trPr>
        <w:tc>
          <w:tcPr>
            <w:tcW w:w="637" w:type="dxa"/>
            <w:tcBorders>
              <w:left w:val="single" w:sz="1" w:space="0" w:color="000000"/>
              <w:bottom w:val="single" w:sz="1" w:space="0" w:color="000000"/>
            </w:tcBorders>
            <w:shd w:val="clear" w:color="auto" w:fill="auto"/>
          </w:tcPr>
          <w:p w14:paraId="1A431423" w14:textId="3E75A984" w:rsidR="0021697A" w:rsidRPr="00A00AFE" w:rsidDel="00114120" w:rsidRDefault="0021697A" w:rsidP="0021697A">
            <w:pPr>
              <w:rPr>
                <w:del w:id="66" w:author="Wang Dong Yue" w:date="2020-11-01T13:17:00Z"/>
                <w:rFonts w:asciiTheme="minorHAnsi" w:hAnsiTheme="minorHAnsi" w:cstheme="minorHAnsi"/>
                <w:sz w:val="22"/>
                <w:szCs w:val="22"/>
              </w:rPr>
            </w:pPr>
            <w:del w:id="67" w:author="Wang Dong Yue" w:date="2020-11-01T13:17:00Z">
              <w:r w:rsidRPr="00A00AFE" w:rsidDel="00114120">
                <w:rPr>
                  <w:rFonts w:asciiTheme="minorHAnsi" w:hAnsiTheme="minorHAnsi" w:cstheme="minorHAnsi"/>
                  <w:sz w:val="22"/>
                  <w:szCs w:val="22"/>
                </w:rPr>
                <w:delText>(d)</w:delText>
              </w:r>
            </w:del>
          </w:p>
        </w:tc>
        <w:tc>
          <w:tcPr>
            <w:tcW w:w="9017" w:type="dxa"/>
            <w:tcBorders>
              <w:left w:val="single" w:sz="1" w:space="0" w:color="000000"/>
              <w:bottom w:val="single" w:sz="1" w:space="0" w:color="000000"/>
              <w:right w:val="single" w:sz="1" w:space="0" w:color="000000"/>
            </w:tcBorders>
            <w:shd w:val="clear" w:color="auto" w:fill="auto"/>
          </w:tcPr>
          <w:p w14:paraId="1A6843AE" w14:textId="4DF86112" w:rsidR="0021697A" w:rsidRPr="00A00AFE" w:rsidDel="00114120" w:rsidRDefault="00FF1E8A" w:rsidP="0021697A">
            <w:pPr>
              <w:rPr>
                <w:del w:id="68" w:author="Wang Dong Yue" w:date="2020-11-01T13:17:00Z"/>
                <w:rFonts w:asciiTheme="minorHAnsi" w:hAnsiTheme="minorHAnsi" w:cstheme="minorHAnsi"/>
                <w:sz w:val="22"/>
                <w:szCs w:val="22"/>
              </w:rPr>
            </w:pPr>
            <w:del w:id="69" w:author="Wang Dong Yue" w:date="2020-11-01T13:17:00Z">
              <w:r w:rsidRPr="00A00AFE" w:rsidDel="00114120">
                <w:rPr>
                  <w:rFonts w:asciiTheme="minorHAnsi" w:hAnsiTheme="minorHAnsi" w:cstheme="minorHAnsi"/>
                  <w:sz w:val="22"/>
                  <w:szCs w:val="22"/>
                </w:rPr>
                <w:delText>Remain unchanged.</w:delText>
              </w:r>
            </w:del>
          </w:p>
        </w:tc>
      </w:tr>
    </w:tbl>
    <w:p w14:paraId="0C97F70F" w14:textId="376F05CA" w:rsidR="00BD6789" w:rsidRPr="00A00AFE" w:rsidDel="00114120" w:rsidRDefault="00BD6789" w:rsidP="00BD6789">
      <w:pPr>
        <w:rPr>
          <w:del w:id="70" w:author="Wang Dong Yue" w:date="2020-11-01T13:17:00Z"/>
          <w:rFonts w:asciiTheme="minorHAnsi" w:hAnsiTheme="minorHAnsi" w:cstheme="minorHAnsi"/>
          <w:color w:val="FFFFFF"/>
          <w:sz w:val="22"/>
          <w:szCs w:val="22"/>
        </w:rPr>
      </w:pPr>
    </w:p>
    <w:p w14:paraId="23E65C9A" w14:textId="393DD4F3" w:rsidR="0036461D" w:rsidRPr="00A00AFE" w:rsidDel="00114120" w:rsidRDefault="0036461D" w:rsidP="00BD6789">
      <w:pPr>
        <w:rPr>
          <w:del w:id="71" w:author="Wang Dong Yue" w:date="2020-11-01T13:17:00Z"/>
          <w:rFonts w:asciiTheme="minorHAnsi" w:hAnsiTheme="minorHAnsi" w:cstheme="minorHAnsi"/>
          <w:color w:val="FFFFFF"/>
          <w:sz w:val="22"/>
          <w:szCs w:val="22"/>
        </w:rPr>
      </w:pPr>
    </w:p>
    <w:p w14:paraId="173177DE" w14:textId="141F3B75" w:rsidR="009D2574" w:rsidRPr="00A00AFE" w:rsidDel="00114120" w:rsidRDefault="009D2574" w:rsidP="009D2574">
      <w:pPr>
        <w:rPr>
          <w:del w:id="72" w:author="Wang Dong Yue" w:date="2020-11-01T13:17:00Z"/>
          <w:rFonts w:asciiTheme="minorHAnsi" w:hAnsiTheme="minorHAnsi" w:cstheme="minorHAnsi"/>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9D2574" w:rsidRPr="00A00AFE" w:rsidDel="00114120" w14:paraId="40EE9E23" w14:textId="45E65F21" w:rsidTr="00D12F4E">
        <w:trPr>
          <w:trHeight w:val="69"/>
          <w:del w:id="73" w:author="Wang Dong Yue" w:date="2020-11-01T13:17:00Z"/>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5FD04BD9" w14:textId="52886AE8" w:rsidR="009D2574" w:rsidRPr="00A00AFE" w:rsidDel="00114120" w:rsidRDefault="00F414A1" w:rsidP="00D12F4E">
            <w:pPr>
              <w:jc w:val="both"/>
              <w:rPr>
                <w:del w:id="74" w:author="Wang Dong Yue" w:date="2020-11-01T13:17:00Z"/>
                <w:rFonts w:asciiTheme="minorHAnsi" w:hAnsiTheme="minorHAnsi" w:cstheme="minorHAnsi"/>
                <w:color w:val="000000" w:themeColor="text1"/>
                <w:sz w:val="22"/>
                <w:szCs w:val="22"/>
              </w:rPr>
            </w:pPr>
            <w:del w:id="75" w:author="Wang Dong Yue" w:date="2020-11-01T13:17:00Z">
              <w:r w:rsidRPr="00A00AFE" w:rsidDel="00114120">
                <w:rPr>
                  <w:rFonts w:asciiTheme="minorHAnsi" w:hAnsiTheme="minorHAnsi" w:cstheme="minorHAnsi"/>
                  <w:sz w:val="22"/>
                  <w:szCs w:val="22"/>
                </w:rPr>
                <w:lastRenderedPageBreak/>
                <w:delText>3</w:delText>
              </w:r>
            </w:del>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193CD5E0" w14:textId="267413D5" w:rsidR="00FF1E8A" w:rsidRPr="00A00AFE" w:rsidDel="00114120" w:rsidRDefault="00FF1E8A" w:rsidP="00A90DFC">
            <w:pPr>
              <w:rPr>
                <w:del w:id="76" w:author="Wang Dong Yue" w:date="2020-11-01T13:17:00Z"/>
                <w:rFonts w:asciiTheme="minorHAnsi" w:hAnsiTheme="minorHAnsi" w:cstheme="minorHAnsi"/>
                <w:sz w:val="22"/>
                <w:szCs w:val="22"/>
              </w:rPr>
            </w:pPr>
            <w:del w:id="77" w:author="Wang Dong Yue" w:date="2020-11-01T13:17:00Z">
              <w:r w:rsidRPr="00A00AFE" w:rsidDel="00114120">
                <w:rPr>
                  <w:rFonts w:asciiTheme="minorHAnsi" w:hAnsiTheme="minorHAnsi" w:cstheme="minorHAnsi"/>
                  <w:sz w:val="22"/>
                  <w:szCs w:val="22"/>
                </w:rPr>
                <w:delText xml:space="preserve">Michael is a researcher who has collected data on the age, weight, and income of 1000 healthy adults aged between 20 and 60. He found that age and weight had a correlation of 0.5, and income and weight had a correlation of -0.5. </w:delText>
              </w:r>
            </w:del>
          </w:p>
          <w:p w14:paraId="00AD9020" w14:textId="4E299597" w:rsidR="00FF1E8A" w:rsidRPr="00A00AFE" w:rsidDel="00114120" w:rsidRDefault="00FF1E8A" w:rsidP="00A90DFC">
            <w:pPr>
              <w:rPr>
                <w:del w:id="78" w:author="Wang Dong Yue" w:date="2020-11-01T13:17:00Z"/>
                <w:rFonts w:asciiTheme="minorHAnsi" w:hAnsiTheme="minorHAnsi" w:cstheme="minorHAnsi"/>
                <w:sz w:val="22"/>
                <w:szCs w:val="22"/>
              </w:rPr>
            </w:pPr>
          </w:p>
          <w:p w14:paraId="31AFD0EB" w14:textId="19AABB76" w:rsidR="009D2574" w:rsidRPr="00A00AFE" w:rsidDel="00114120" w:rsidRDefault="00FF1E8A" w:rsidP="00A90DFC">
            <w:pPr>
              <w:rPr>
                <w:del w:id="79" w:author="Wang Dong Yue" w:date="2020-11-01T13:17:00Z"/>
                <w:rFonts w:asciiTheme="minorHAnsi" w:hAnsiTheme="minorHAnsi" w:cstheme="minorHAnsi"/>
                <w:sz w:val="22"/>
                <w:szCs w:val="22"/>
              </w:rPr>
            </w:pPr>
            <w:del w:id="80" w:author="Wang Dong Yue" w:date="2020-11-01T13:17:00Z">
              <w:r w:rsidRPr="00A00AFE" w:rsidDel="00114120">
                <w:rPr>
                  <w:rFonts w:asciiTheme="minorHAnsi" w:hAnsiTheme="minorHAnsi" w:cstheme="minorHAnsi"/>
                  <w:sz w:val="22"/>
                  <w:szCs w:val="22"/>
                </w:rPr>
                <w:delText>What can he conclude (assuming that the conditions for using a correlation were met)?</w:delText>
              </w:r>
            </w:del>
          </w:p>
        </w:tc>
      </w:tr>
      <w:tr w:rsidR="009D2574" w:rsidRPr="00A00AFE" w:rsidDel="00114120" w14:paraId="6911B957" w14:textId="2D9B37A1" w:rsidTr="00D12F4E">
        <w:trPr>
          <w:del w:id="81" w:author="Wang Dong Yue" w:date="2020-11-01T13:17:00Z"/>
        </w:trPr>
        <w:tc>
          <w:tcPr>
            <w:tcW w:w="637" w:type="dxa"/>
            <w:vMerge/>
            <w:tcBorders>
              <w:top w:val="single" w:sz="1" w:space="0" w:color="000000"/>
              <w:left w:val="single" w:sz="1" w:space="0" w:color="000000"/>
              <w:bottom w:val="single" w:sz="1" w:space="0" w:color="000000"/>
            </w:tcBorders>
            <w:shd w:val="clear" w:color="auto" w:fill="000000"/>
            <w:vAlign w:val="center"/>
          </w:tcPr>
          <w:p w14:paraId="1D358B98" w14:textId="31DC56D9" w:rsidR="009D2574" w:rsidRPr="00A00AFE" w:rsidDel="00114120" w:rsidRDefault="009D2574" w:rsidP="00D12F4E">
            <w:pPr>
              <w:snapToGrid w:val="0"/>
              <w:rPr>
                <w:del w:id="82" w:author="Wang Dong Yue" w:date="2020-11-01T13:17:00Z"/>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2A3908C2" w14:textId="6CFC7ED9" w:rsidR="009D2574" w:rsidRPr="00A00AFE" w:rsidDel="00114120" w:rsidRDefault="009D2574" w:rsidP="00D12F4E">
            <w:pPr>
              <w:snapToGrid w:val="0"/>
              <w:rPr>
                <w:del w:id="83" w:author="Wang Dong Yue" w:date="2020-11-01T13:17:00Z"/>
                <w:rFonts w:asciiTheme="minorHAnsi" w:hAnsiTheme="minorHAnsi" w:cstheme="minorHAnsi"/>
                <w:sz w:val="22"/>
                <w:szCs w:val="22"/>
              </w:rPr>
            </w:pPr>
          </w:p>
        </w:tc>
      </w:tr>
      <w:tr w:rsidR="009D2574" w:rsidRPr="00A00AFE" w:rsidDel="00114120" w14:paraId="78D7E02F" w14:textId="2AE35792" w:rsidTr="00D12F4E">
        <w:trPr>
          <w:trHeight w:val="226"/>
          <w:del w:id="84" w:author="Wang Dong Yue" w:date="2020-11-01T13:17:00Z"/>
        </w:trPr>
        <w:tc>
          <w:tcPr>
            <w:tcW w:w="637" w:type="dxa"/>
            <w:tcBorders>
              <w:left w:val="single" w:sz="1" w:space="0" w:color="000000"/>
              <w:bottom w:val="single" w:sz="1" w:space="0" w:color="000000"/>
            </w:tcBorders>
            <w:shd w:val="clear" w:color="auto" w:fill="auto"/>
          </w:tcPr>
          <w:p w14:paraId="680027A7" w14:textId="62A1FA42" w:rsidR="009D2574" w:rsidRPr="00A00AFE" w:rsidDel="00114120" w:rsidRDefault="009D2574" w:rsidP="00D12F4E">
            <w:pPr>
              <w:rPr>
                <w:del w:id="85" w:author="Wang Dong Yue" w:date="2020-11-01T13:17:00Z"/>
                <w:rFonts w:asciiTheme="minorHAnsi" w:hAnsiTheme="minorHAnsi" w:cstheme="minorHAnsi"/>
                <w:sz w:val="22"/>
                <w:szCs w:val="22"/>
              </w:rPr>
            </w:pPr>
            <w:del w:id="86" w:author="Wang Dong Yue" w:date="2020-11-01T13:17:00Z">
              <w:r w:rsidRPr="00A00AFE" w:rsidDel="00114120">
                <w:rPr>
                  <w:rFonts w:asciiTheme="minorHAnsi" w:hAnsiTheme="minorHAnsi" w:cstheme="minorHAnsi"/>
                  <w:sz w:val="22"/>
                  <w:szCs w:val="22"/>
                </w:rPr>
                <w:delText>(a)</w:delText>
              </w:r>
            </w:del>
          </w:p>
        </w:tc>
        <w:tc>
          <w:tcPr>
            <w:tcW w:w="9017" w:type="dxa"/>
            <w:tcBorders>
              <w:left w:val="single" w:sz="1" w:space="0" w:color="000000"/>
              <w:bottom w:val="single" w:sz="1" w:space="0" w:color="000000"/>
              <w:right w:val="single" w:sz="1" w:space="0" w:color="000000"/>
            </w:tcBorders>
            <w:shd w:val="clear" w:color="auto" w:fill="auto"/>
          </w:tcPr>
          <w:p w14:paraId="68FE24D5" w14:textId="60334B79" w:rsidR="009D2574" w:rsidRPr="00A00AFE" w:rsidDel="00114120" w:rsidRDefault="00FF1E8A" w:rsidP="00D12F4E">
            <w:pPr>
              <w:rPr>
                <w:del w:id="87" w:author="Wang Dong Yue" w:date="2020-11-01T13:17:00Z"/>
                <w:rFonts w:asciiTheme="minorHAnsi" w:hAnsiTheme="minorHAnsi" w:cstheme="minorHAnsi"/>
                <w:sz w:val="22"/>
                <w:szCs w:val="22"/>
              </w:rPr>
            </w:pPr>
            <w:del w:id="88" w:author="Wang Dong Yue" w:date="2020-11-01T13:17:00Z">
              <w:r w:rsidRPr="00A00AFE" w:rsidDel="00114120">
                <w:rPr>
                  <w:rFonts w:asciiTheme="minorHAnsi" w:hAnsiTheme="minorHAnsi" w:cstheme="minorHAnsi"/>
                  <w:sz w:val="22"/>
                  <w:szCs w:val="22"/>
                </w:rPr>
                <w:delText>There is an association between age and weight, but no association between income and weight.</w:delText>
              </w:r>
            </w:del>
          </w:p>
        </w:tc>
      </w:tr>
      <w:tr w:rsidR="009D2574" w:rsidRPr="00A00AFE" w:rsidDel="00114120" w14:paraId="2FFC3C6C" w14:textId="3A3211AF" w:rsidTr="00D12F4E">
        <w:trPr>
          <w:trHeight w:val="244"/>
          <w:del w:id="89" w:author="Wang Dong Yue" w:date="2020-11-01T13:17:00Z"/>
        </w:trPr>
        <w:tc>
          <w:tcPr>
            <w:tcW w:w="637" w:type="dxa"/>
            <w:tcBorders>
              <w:left w:val="single" w:sz="1" w:space="0" w:color="000000"/>
              <w:bottom w:val="single" w:sz="1" w:space="0" w:color="000000"/>
            </w:tcBorders>
            <w:shd w:val="clear" w:color="auto" w:fill="auto"/>
          </w:tcPr>
          <w:p w14:paraId="0CC05EFE" w14:textId="08792910" w:rsidR="009D2574" w:rsidRPr="00A00AFE" w:rsidDel="00114120" w:rsidRDefault="009D2574" w:rsidP="00D12F4E">
            <w:pPr>
              <w:rPr>
                <w:del w:id="90" w:author="Wang Dong Yue" w:date="2020-11-01T13:17:00Z"/>
                <w:rFonts w:asciiTheme="minorHAnsi" w:hAnsiTheme="minorHAnsi" w:cstheme="minorHAnsi"/>
                <w:sz w:val="22"/>
                <w:szCs w:val="22"/>
              </w:rPr>
            </w:pPr>
            <w:del w:id="91" w:author="Wang Dong Yue" w:date="2020-11-01T13:17:00Z">
              <w:r w:rsidRPr="00A00AFE" w:rsidDel="00114120">
                <w:rPr>
                  <w:rFonts w:asciiTheme="minorHAnsi" w:hAnsiTheme="minorHAnsi" w:cstheme="minorHAnsi"/>
                  <w:sz w:val="22"/>
                  <w:szCs w:val="22"/>
                </w:rPr>
                <w:delText>(b)</w:delText>
              </w:r>
            </w:del>
          </w:p>
        </w:tc>
        <w:tc>
          <w:tcPr>
            <w:tcW w:w="9017" w:type="dxa"/>
            <w:tcBorders>
              <w:left w:val="single" w:sz="1" w:space="0" w:color="000000"/>
              <w:bottom w:val="single" w:sz="1" w:space="0" w:color="000000"/>
              <w:right w:val="single" w:sz="1" w:space="0" w:color="000000"/>
            </w:tcBorders>
            <w:shd w:val="clear" w:color="auto" w:fill="auto"/>
          </w:tcPr>
          <w:p w14:paraId="4B08E9C0" w14:textId="3B39F9D4" w:rsidR="009D2574" w:rsidRPr="00A00AFE" w:rsidDel="00114120" w:rsidRDefault="00FF1E8A" w:rsidP="00D12F4E">
            <w:pPr>
              <w:rPr>
                <w:del w:id="92" w:author="Wang Dong Yue" w:date="2020-11-01T13:17:00Z"/>
                <w:rFonts w:asciiTheme="minorHAnsi" w:hAnsiTheme="minorHAnsi" w:cstheme="minorHAnsi"/>
                <w:sz w:val="22"/>
                <w:szCs w:val="22"/>
              </w:rPr>
            </w:pPr>
            <w:del w:id="93" w:author="Wang Dong Yue" w:date="2020-11-01T13:17:00Z">
              <w:r w:rsidRPr="00A00AFE" w:rsidDel="00114120">
                <w:rPr>
                  <w:rFonts w:asciiTheme="minorHAnsi" w:hAnsiTheme="minorHAnsi" w:cstheme="minorHAnsi"/>
                  <w:sz w:val="22"/>
                  <w:szCs w:val="22"/>
                </w:rPr>
                <w:delText>The association between age and weight is stronger than the association between income and weight.</w:delText>
              </w:r>
            </w:del>
          </w:p>
        </w:tc>
      </w:tr>
      <w:tr w:rsidR="009D2574" w:rsidRPr="00A00AFE" w:rsidDel="00114120" w14:paraId="10A76473" w14:textId="6A919676" w:rsidTr="00D12F4E">
        <w:trPr>
          <w:trHeight w:val="69"/>
          <w:del w:id="94" w:author="Wang Dong Yue" w:date="2020-11-01T13:17:00Z"/>
        </w:trPr>
        <w:tc>
          <w:tcPr>
            <w:tcW w:w="637" w:type="dxa"/>
            <w:tcBorders>
              <w:left w:val="single" w:sz="1" w:space="0" w:color="000000"/>
              <w:bottom w:val="single" w:sz="1" w:space="0" w:color="000000"/>
            </w:tcBorders>
            <w:shd w:val="clear" w:color="auto" w:fill="auto"/>
          </w:tcPr>
          <w:p w14:paraId="7AA6D49F" w14:textId="1939D3FF" w:rsidR="009D2574" w:rsidRPr="00A00AFE" w:rsidDel="00114120" w:rsidRDefault="009D2574" w:rsidP="00D12F4E">
            <w:pPr>
              <w:rPr>
                <w:del w:id="95" w:author="Wang Dong Yue" w:date="2020-11-01T13:17:00Z"/>
                <w:rFonts w:asciiTheme="minorHAnsi" w:hAnsiTheme="minorHAnsi" w:cstheme="minorHAnsi"/>
                <w:sz w:val="22"/>
                <w:szCs w:val="22"/>
              </w:rPr>
            </w:pPr>
            <w:del w:id="96" w:author="Wang Dong Yue" w:date="2020-11-01T13:17:00Z">
              <w:r w:rsidRPr="00A00AFE" w:rsidDel="00114120">
                <w:rPr>
                  <w:rFonts w:asciiTheme="minorHAnsi" w:hAnsiTheme="minorHAnsi" w:cstheme="minorHAnsi"/>
                  <w:sz w:val="22"/>
                  <w:szCs w:val="22"/>
                </w:rPr>
                <w:delText>(c)</w:delText>
              </w:r>
            </w:del>
          </w:p>
        </w:tc>
        <w:tc>
          <w:tcPr>
            <w:tcW w:w="9017" w:type="dxa"/>
            <w:tcBorders>
              <w:left w:val="single" w:sz="1" w:space="0" w:color="000000"/>
              <w:bottom w:val="single" w:sz="1" w:space="0" w:color="000000"/>
              <w:right w:val="single" w:sz="1" w:space="0" w:color="000000"/>
            </w:tcBorders>
            <w:shd w:val="clear" w:color="auto" w:fill="auto"/>
          </w:tcPr>
          <w:p w14:paraId="6D37CC59" w14:textId="79DB3BC9" w:rsidR="009D2574" w:rsidRPr="00A00AFE" w:rsidDel="00114120" w:rsidRDefault="00FF1E8A" w:rsidP="00D12F4E">
            <w:pPr>
              <w:rPr>
                <w:del w:id="97" w:author="Wang Dong Yue" w:date="2020-11-01T13:17:00Z"/>
                <w:rFonts w:asciiTheme="minorHAnsi" w:hAnsiTheme="minorHAnsi" w:cstheme="minorHAnsi"/>
                <w:sz w:val="22"/>
                <w:szCs w:val="22"/>
              </w:rPr>
            </w:pPr>
            <w:del w:id="98" w:author="Wang Dong Yue" w:date="2020-11-01T13:17:00Z">
              <w:r w:rsidRPr="00A00AFE" w:rsidDel="00114120">
                <w:rPr>
                  <w:rFonts w:asciiTheme="minorHAnsi" w:hAnsiTheme="minorHAnsi" w:cstheme="minorHAnsi"/>
                  <w:sz w:val="22"/>
                  <w:szCs w:val="22"/>
                </w:rPr>
                <w:delText>The numerical strength of association between age and weight and that of income and weight cannot be compared.</w:delText>
              </w:r>
            </w:del>
          </w:p>
        </w:tc>
      </w:tr>
      <w:tr w:rsidR="009D2574" w:rsidRPr="00A00AFE" w:rsidDel="00114120" w14:paraId="5014040C" w14:textId="30DE12DA" w:rsidTr="00D12F4E">
        <w:trPr>
          <w:trHeight w:val="69"/>
          <w:del w:id="99" w:author="Wang Dong Yue" w:date="2020-11-01T13:17:00Z"/>
        </w:trPr>
        <w:tc>
          <w:tcPr>
            <w:tcW w:w="637" w:type="dxa"/>
            <w:tcBorders>
              <w:left w:val="single" w:sz="1" w:space="0" w:color="000000"/>
              <w:bottom w:val="single" w:sz="1" w:space="0" w:color="000000"/>
            </w:tcBorders>
            <w:shd w:val="clear" w:color="auto" w:fill="auto"/>
          </w:tcPr>
          <w:p w14:paraId="00C55BD5" w14:textId="13E8AC79" w:rsidR="009D2574" w:rsidRPr="00A00AFE" w:rsidDel="00114120" w:rsidRDefault="009D2574" w:rsidP="00D12F4E">
            <w:pPr>
              <w:rPr>
                <w:del w:id="100" w:author="Wang Dong Yue" w:date="2020-11-01T13:17:00Z"/>
                <w:rFonts w:asciiTheme="minorHAnsi" w:hAnsiTheme="minorHAnsi" w:cstheme="minorHAnsi"/>
                <w:sz w:val="22"/>
                <w:szCs w:val="22"/>
              </w:rPr>
            </w:pPr>
            <w:del w:id="101" w:author="Wang Dong Yue" w:date="2020-11-01T13:17:00Z">
              <w:r w:rsidRPr="00A00AFE" w:rsidDel="00114120">
                <w:rPr>
                  <w:rFonts w:asciiTheme="minorHAnsi" w:hAnsiTheme="minorHAnsi" w:cstheme="minorHAnsi"/>
                  <w:sz w:val="22"/>
                  <w:szCs w:val="22"/>
                </w:rPr>
                <w:delText>(d)</w:delText>
              </w:r>
            </w:del>
          </w:p>
        </w:tc>
        <w:tc>
          <w:tcPr>
            <w:tcW w:w="9017" w:type="dxa"/>
            <w:tcBorders>
              <w:left w:val="single" w:sz="1" w:space="0" w:color="000000"/>
              <w:bottom w:val="single" w:sz="1" w:space="0" w:color="000000"/>
              <w:right w:val="single" w:sz="1" w:space="0" w:color="000000"/>
            </w:tcBorders>
            <w:shd w:val="clear" w:color="auto" w:fill="auto"/>
          </w:tcPr>
          <w:p w14:paraId="2E60BBDE" w14:textId="496B3506" w:rsidR="009D2574" w:rsidRPr="00A00AFE" w:rsidDel="00114120" w:rsidRDefault="00FF1E8A" w:rsidP="00D12F4E">
            <w:pPr>
              <w:tabs>
                <w:tab w:val="left" w:pos="3853"/>
              </w:tabs>
              <w:rPr>
                <w:del w:id="102" w:author="Wang Dong Yue" w:date="2020-11-01T13:17:00Z"/>
                <w:rFonts w:asciiTheme="minorHAnsi" w:hAnsiTheme="minorHAnsi" w:cstheme="minorHAnsi"/>
                <w:sz w:val="22"/>
                <w:szCs w:val="22"/>
              </w:rPr>
            </w:pPr>
            <w:del w:id="103" w:author="Wang Dong Yue" w:date="2020-11-01T13:17:00Z">
              <w:r w:rsidRPr="00A00AFE" w:rsidDel="00114120">
                <w:rPr>
                  <w:rFonts w:asciiTheme="minorHAnsi" w:hAnsiTheme="minorHAnsi" w:cstheme="minorHAnsi"/>
                  <w:sz w:val="22"/>
                  <w:szCs w:val="22"/>
                </w:rPr>
                <w:delText>The association between age and weight is as strong as the association between income and weight.</w:delText>
              </w:r>
            </w:del>
          </w:p>
        </w:tc>
      </w:tr>
    </w:tbl>
    <w:p w14:paraId="6C5A6E02" w14:textId="52860FB5" w:rsidR="0036461D" w:rsidRPr="00A00AFE" w:rsidDel="00114120" w:rsidRDefault="0036461D" w:rsidP="00BD6789">
      <w:pPr>
        <w:rPr>
          <w:del w:id="104" w:author="Wang Dong Yue" w:date="2020-11-01T13:17:00Z"/>
          <w:rFonts w:asciiTheme="minorHAnsi" w:hAnsiTheme="minorHAnsi" w:cstheme="minorHAnsi"/>
          <w:color w:val="FFFFFF"/>
          <w:sz w:val="22"/>
          <w:szCs w:val="22"/>
        </w:rPr>
      </w:pPr>
    </w:p>
    <w:p w14:paraId="1C3EB8E5" w14:textId="7C157CC6" w:rsidR="00F414A1" w:rsidRPr="00A00AFE" w:rsidDel="00114120" w:rsidRDefault="00F414A1" w:rsidP="00BD6789">
      <w:pPr>
        <w:rPr>
          <w:del w:id="105" w:author="Wang Dong Yue" w:date="2020-11-01T13:17:00Z"/>
          <w:rFonts w:asciiTheme="minorHAnsi" w:hAnsiTheme="minorHAnsi" w:cstheme="minorHAnsi"/>
          <w:color w:val="FFFFFF"/>
          <w:sz w:val="22"/>
          <w:szCs w:val="22"/>
        </w:rPr>
      </w:pPr>
    </w:p>
    <w:p w14:paraId="3DCBC589" w14:textId="5F60B8F4" w:rsidR="00F414A1" w:rsidRPr="00A00AFE" w:rsidDel="00114120" w:rsidRDefault="00F414A1" w:rsidP="00BD6789">
      <w:pPr>
        <w:rPr>
          <w:del w:id="106" w:author="Wang Dong Yue" w:date="2020-11-01T13:17:00Z"/>
          <w:rFonts w:asciiTheme="minorHAnsi" w:hAnsiTheme="minorHAnsi" w:cstheme="minorHAnsi"/>
          <w:color w:val="FFFFFF"/>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46325C" w:rsidRPr="00A00AFE" w:rsidDel="00114120" w14:paraId="24F858CF" w14:textId="5FFBCDAC" w:rsidTr="006C0446">
        <w:trPr>
          <w:del w:id="107" w:author="Wang Dong Yue" w:date="2020-11-01T13:17:00Z"/>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0E433D93" w14:textId="6920861B" w:rsidR="0046325C" w:rsidRPr="00A00AFE" w:rsidDel="00114120" w:rsidRDefault="00F414A1" w:rsidP="00D62AAE">
            <w:pPr>
              <w:rPr>
                <w:del w:id="108" w:author="Wang Dong Yue" w:date="2020-11-01T13:17:00Z"/>
                <w:rFonts w:asciiTheme="minorHAnsi" w:hAnsiTheme="minorHAnsi" w:cstheme="minorHAnsi"/>
                <w:sz w:val="22"/>
                <w:szCs w:val="22"/>
              </w:rPr>
            </w:pPr>
            <w:del w:id="109" w:author="Wang Dong Yue" w:date="2020-11-01T13:17:00Z">
              <w:r w:rsidRPr="00A00AFE" w:rsidDel="00114120">
                <w:rPr>
                  <w:rFonts w:asciiTheme="minorHAnsi" w:hAnsiTheme="minorHAnsi" w:cstheme="minorHAnsi"/>
                  <w:sz w:val="22"/>
                  <w:szCs w:val="22"/>
                </w:rPr>
                <w:delText>4</w:delText>
              </w:r>
            </w:del>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26E69323" w14:textId="40712C6F" w:rsidR="007D2FA0" w:rsidRPr="00B223DF" w:rsidDel="00114120" w:rsidRDefault="008506F9" w:rsidP="00D62AAE">
            <w:pPr>
              <w:pStyle w:val="Lecturer"/>
              <w:rPr>
                <w:del w:id="110" w:author="Wang Dong Yue" w:date="2020-11-01T13:17:00Z"/>
                <w:rFonts w:asciiTheme="minorHAnsi" w:hAnsiTheme="minorHAnsi" w:cstheme="minorHAnsi"/>
                <w:color w:val="000000" w:themeColor="text1"/>
                <w:sz w:val="22"/>
                <w:szCs w:val="22"/>
              </w:rPr>
            </w:pPr>
            <w:del w:id="111" w:author="Wang Dong Yue" w:date="2020-11-01T13:17:00Z">
              <w:r w:rsidRPr="00A00AFE" w:rsidDel="00114120">
                <w:rPr>
                  <w:rFonts w:asciiTheme="minorHAnsi" w:hAnsiTheme="minorHAnsi" w:cstheme="minorHAnsi"/>
                  <w:color w:val="000000" w:themeColor="text1"/>
                  <w:sz w:val="22"/>
                  <w:szCs w:val="22"/>
                </w:rPr>
                <w:delText xml:space="preserve">Researchers from the </w:delText>
              </w:r>
              <w:r w:rsidR="007D2FA0" w:rsidRPr="00A00AFE" w:rsidDel="00114120">
                <w:rPr>
                  <w:rFonts w:asciiTheme="minorHAnsi" w:hAnsiTheme="minorHAnsi" w:cstheme="minorHAnsi"/>
                  <w:color w:val="000000" w:themeColor="text1"/>
                  <w:sz w:val="22"/>
                  <w:szCs w:val="22"/>
                </w:rPr>
                <w:delText xml:space="preserve">West Virginia </w:delText>
              </w:r>
              <w:r w:rsidR="001C12BA" w:rsidDel="00114120">
                <w:rPr>
                  <w:rFonts w:asciiTheme="minorHAnsi" w:hAnsiTheme="minorHAnsi" w:cstheme="minorHAnsi"/>
                  <w:color w:val="000000" w:themeColor="text1"/>
                  <w:sz w:val="22"/>
                  <w:szCs w:val="22"/>
                </w:rPr>
                <w:delText>State University</w:delText>
              </w:r>
              <w:r w:rsidRPr="00A00AFE" w:rsidDel="00114120">
                <w:rPr>
                  <w:rFonts w:asciiTheme="minorHAnsi" w:hAnsiTheme="minorHAnsi" w:cstheme="minorHAnsi"/>
                  <w:color w:val="000000" w:themeColor="text1"/>
                  <w:sz w:val="22"/>
                  <w:szCs w:val="22"/>
                </w:rPr>
                <w:delText xml:space="preserve">, </w:delText>
              </w:r>
              <w:r w:rsidR="007D2FA0" w:rsidRPr="00A00AFE" w:rsidDel="00114120">
                <w:rPr>
                  <w:rFonts w:asciiTheme="minorHAnsi" w:hAnsiTheme="minorHAnsi" w:cstheme="minorHAnsi"/>
                  <w:color w:val="000000" w:themeColor="text1"/>
                  <w:sz w:val="22"/>
                  <w:szCs w:val="22"/>
                </w:rPr>
                <w:delText>conducted an o</w:delText>
              </w:r>
              <w:r w:rsidR="007D2FA0" w:rsidRPr="007B6985" w:rsidDel="00114120">
                <w:rPr>
                  <w:rFonts w:asciiTheme="minorHAnsi" w:hAnsiTheme="minorHAnsi" w:cstheme="minorHAnsi"/>
                  <w:color w:val="000000" w:themeColor="text1"/>
                  <w:sz w:val="22"/>
                  <w:szCs w:val="22"/>
                </w:rPr>
                <w:delText xml:space="preserve">bservational study about the relationship between the </w:delText>
              </w:r>
              <w:r w:rsidRPr="007B6985" w:rsidDel="00114120">
                <w:rPr>
                  <w:rFonts w:asciiTheme="minorHAnsi" w:hAnsiTheme="minorHAnsi" w:cstheme="minorHAnsi"/>
                  <w:color w:val="000000" w:themeColor="text1"/>
                  <w:sz w:val="22"/>
                  <w:szCs w:val="22"/>
                </w:rPr>
                <w:delText>use of chewing tobacco</w:delText>
              </w:r>
              <w:r w:rsidR="007D2FA0" w:rsidRPr="007B6985" w:rsidDel="00114120">
                <w:rPr>
                  <w:rFonts w:asciiTheme="minorHAnsi" w:hAnsiTheme="minorHAnsi" w:cstheme="minorHAnsi"/>
                  <w:color w:val="000000" w:themeColor="text1"/>
                  <w:sz w:val="22"/>
                  <w:szCs w:val="22"/>
                </w:rPr>
                <w:delText xml:space="preserve"> and longevity</w:delText>
              </w:r>
              <w:r w:rsidR="00B4453C" w:rsidRPr="007B6985" w:rsidDel="00114120">
                <w:rPr>
                  <w:rFonts w:asciiTheme="minorHAnsi" w:hAnsiTheme="minorHAnsi" w:cstheme="minorHAnsi"/>
                  <w:color w:val="000000" w:themeColor="text1"/>
                  <w:sz w:val="22"/>
                  <w:szCs w:val="22"/>
                </w:rPr>
                <w:delText>.</w:delText>
              </w:r>
              <w:r w:rsidR="007D2FA0" w:rsidRPr="007B6985" w:rsidDel="00114120">
                <w:rPr>
                  <w:rFonts w:asciiTheme="minorHAnsi" w:hAnsiTheme="minorHAnsi" w:cstheme="minorHAnsi"/>
                  <w:color w:val="000000" w:themeColor="text1"/>
                  <w:sz w:val="22"/>
                  <w:szCs w:val="22"/>
                </w:rPr>
                <w:delText xml:space="preserve"> They recruited </w:delText>
              </w:r>
              <w:r w:rsidR="007D2FA0" w:rsidRPr="00B223DF" w:rsidDel="00114120">
                <w:rPr>
                  <w:rFonts w:asciiTheme="minorHAnsi" w:hAnsiTheme="minorHAnsi" w:cstheme="minorHAnsi"/>
                  <w:color w:val="000000" w:themeColor="text1"/>
                  <w:sz w:val="22"/>
                  <w:szCs w:val="22"/>
                </w:rPr>
                <w:delText>a cohort of 3000</w:delText>
              </w:r>
              <w:r w:rsidRPr="00B223DF" w:rsidDel="00114120">
                <w:rPr>
                  <w:rFonts w:asciiTheme="minorHAnsi" w:hAnsiTheme="minorHAnsi" w:cstheme="minorHAnsi"/>
                  <w:color w:val="000000" w:themeColor="text1"/>
                  <w:sz w:val="22"/>
                  <w:szCs w:val="22"/>
                </w:rPr>
                <w:delText xml:space="preserve"> </w:delText>
              </w:r>
              <w:r w:rsidR="00CB753A" w:rsidRPr="00B223DF" w:rsidDel="00114120">
                <w:rPr>
                  <w:rFonts w:asciiTheme="minorHAnsi" w:hAnsiTheme="minorHAnsi" w:cstheme="minorHAnsi"/>
                  <w:color w:val="000000" w:themeColor="text1"/>
                  <w:sz w:val="22"/>
                  <w:szCs w:val="22"/>
                </w:rPr>
                <w:delText>West Virginians</w:delText>
              </w:r>
              <w:r w:rsidR="007D2FA0" w:rsidRPr="00B223DF" w:rsidDel="00114120">
                <w:rPr>
                  <w:rFonts w:asciiTheme="minorHAnsi" w:hAnsiTheme="minorHAnsi" w:cstheme="minorHAnsi"/>
                  <w:color w:val="000000" w:themeColor="text1"/>
                  <w:sz w:val="22"/>
                  <w:szCs w:val="22"/>
                </w:rPr>
                <w:delText xml:space="preserve"> aged </w:delText>
              </w:r>
              <w:r w:rsidRPr="00B223DF" w:rsidDel="00114120">
                <w:rPr>
                  <w:rFonts w:asciiTheme="minorHAnsi" w:hAnsiTheme="minorHAnsi" w:cstheme="minorHAnsi"/>
                  <w:color w:val="000000" w:themeColor="text1"/>
                  <w:sz w:val="22"/>
                  <w:szCs w:val="22"/>
                </w:rPr>
                <w:delText>50</w:delText>
              </w:r>
              <w:r w:rsidR="007D2FA0" w:rsidRPr="00B223DF" w:rsidDel="00114120">
                <w:rPr>
                  <w:rFonts w:asciiTheme="minorHAnsi" w:hAnsiTheme="minorHAnsi" w:cstheme="minorHAnsi"/>
                  <w:color w:val="000000" w:themeColor="text1"/>
                  <w:sz w:val="22"/>
                  <w:szCs w:val="22"/>
                </w:rPr>
                <w:delText>–</w:delText>
              </w:r>
              <w:r w:rsidRPr="00B223DF" w:rsidDel="00114120">
                <w:rPr>
                  <w:rFonts w:asciiTheme="minorHAnsi" w:hAnsiTheme="minorHAnsi" w:cstheme="minorHAnsi"/>
                  <w:color w:val="000000" w:themeColor="text1"/>
                  <w:sz w:val="22"/>
                  <w:szCs w:val="22"/>
                </w:rPr>
                <w:delText>59</w:delText>
              </w:r>
              <w:r w:rsidR="007D2FA0" w:rsidRPr="00B223DF" w:rsidDel="00114120">
                <w:rPr>
                  <w:rFonts w:asciiTheme="minorHAnsi" w:hAnsiTheme="minorHAnsi" w:cstheme="minorHAnsi"/>
                  <w:color w:val="000000" w:themeColor="text1"/>
                  <w:sz w:val="22"/>
                  <w:szCs w:val="22"/>
                </w:rPr>
                <w:delText xml:space="preserve"> in 19</w:delText>
              </w:r>
              <w:r w:rsidRPr="00B223DF" w:rsidDel="00114120">
                <w:rPr>
                  <w:rFonts w:asciiTheme="minorHAnsi" w:hAnsiTheme="minorHAnsi" w:cstheme="minorHAnsi"/>
                  <w:color w:val="000000" w:themeColor="text1"/>
                  <w:sz w:val="22"/>
                  <w:szCs w:val="22"/>
                </w:rPr>
                <w:delText>8</w:delText>
              </w:r>
              <w:r w:rsidR="007D2FA0" w:rsidRPr="00B223DF" w:rsidDel="00114120">
                <w:rPr>
                  <w:rFonts w:asciiTheme="minorHAnsi" w:hAnsiTheme="minorHAnsi" w:cstheme="minorHAnsi"/>
                  <w:color w:val="000000" w:themeColor="text1"/>
                  <w:sz w:val="22"/>
                  <w:szCs w:val="22"/>
                </w:rPr>
                <w:delText xml:space="preserve">0 and asked them to estimate how much </w:delText>
              </w:r>
              <w:r w:rsidRPr="00B223DF" w:rsidDel="00114120">
                <w:rPr>
                  <w:rFonts w:asciiTheme="minorHAnsi" w:hAnsiTheme="minorHAnsi" w:cstheme="minorHAnsi"/>
                  <w:color w:val="000000" w:themeColor="text1"/>
                  <w:sz w:val="22"/>
                  <w:szCs w:val="22"/>
                </w:rPr>
                <w:delText xml:space="preserve">chewing tobacco they used </w:delText>
              </w:r>
              <w:r w:rsidR="007D2FA0" w:rsidRPr="00B223DF" w:rsidDel="00114120">
                <w:rPr>
                  <w:rFonts w:asciiTheme="minorHAnsi" w:hAnsiTheme="minorHAnsi" w:cstheme="minorHAnsi"/>
                  <w:color w:val="000000" w:themeColor="text1"/>
                  <w:sz w:val="22"/>
                  <w:szCs w:val="22"/>
                </w:rPr>
                <w:delText>during a week</w:delText>
              </w:r>
              <w:r w:rsidR="00CB753A" w:rsidRPr="00B223DF" w:rsidDel="00114120">
                <w:rPr>
                  <w:rFonts w:asciiTheme="minorHAnsi" w:hAnsiTheme="minorHAnsi" w:cstheme="minorHAnsi"/>
                  <w:color w:val="000000" w:themeColor="text1"/>
                  <w:sz w:val="22"/>
                  <w:szCs w:val="22"/>
                </w:rPr>
                <w:delText>.</w:delText>
              </w:r>
              <w:r w:rsidR="007D2FA0" w:rsidRPr="00B223DF" w:rsidDel="00114120">
                <w:rPr>
                  <w:rFonts w:asciiTheme="minorHAnsi" w:hAnsiTheme="minorHAnsi" w:cstheme="minorHAnsi"/>
                  <w:color w:val="000000" w:themeColor="text1"/>
                  <w:sz w:val="22"/>
                  <w:szCs w:val="22"/>
                </w:rPr>
                <w:delText xml:space="preserve"> The researchers then checked the Registry of Births and Deaths every year to see which of their cohort had died. In 2020, they used that data to calculate the correlation of age at death with </w:delText>
              </w:r>
              <w:r w:rsidR="00CB753A" w:rsidRPr="00B223DF" w:rsidDel="00114120">
                <w:rPr>
                  <w:rFonts w:asciiTheme="minorHAnsi" w:hAnsiTheme="minorHAnsi" w:cstheme="minorHAnsi"/>
                  <w:color w:val="000000" w:themeColor="text1"/>
                  <w:sz w:val="22"/>
                  <w:szCs w:val="22"/>
                </w:rPr>
                <w:delText>chewing tobacco use</w:delText>
              </w:r>
              <w:r w:rsidR="007D2FA0" w:rsidRPr="00B223DF" w:rsidDel="00114120">
                <w:rPr>
                  <w:rFonts w:asciiTheme="minorHAnsi" w:hAnsiTheme="minorHAnsi" w:cstheme="minorHAnsi"/>
                  <w:color w:val="000000" w:themeColor="text1"/>
                  <w:sz w:val="22"/>
                  <w:szCs w:val="22"/>
                </w:rPr>
                <w:delText xml:space="preserve"> and obtained a correlation coefficient r = </w:delText>
              </w:r>
              <w:r w:rsidRPr="00B223DF" w:rsidDel="00114120">
                <w:rPr>
                  <w:rFonts w:asciiTheme="minorHAnsi" w:hAnsiTheme="minorHAnsi" w:cstheme="minorHAnsi"/>
                  <w:color w:val="000000" w:themeColor="text1"/>
                  <w:sz w:val="22"/>
                  <w:szCs w:val="22"/>
                </w:rPr>
                <w:delText xml:space="preserve">- </w:delText>
              </w:r>
              <w:r w:rsidR="007D2FA0" w:rsidRPr="00B223DF" w:rsidDel="00114120">
                <w:rPr>
                  <w:rFonts w:asciiTheme="minorHAnsi" w:hAnsiTheme="minorHAnsi" w:cstheme="minorHAnsi"/>
                  <w:color w:val="000000" w:themeColor="text1"/>
                  <w:sz w:val="22"/>
                  <w:szCs w:val="22"/>
                </w:rPr>
                <w:delText>0.</w:delText>
              </w:r>
              <w:r w:rsidRPr="00B223DF" w:rsidDel="00114120">
                <w:rPr>
                  <w:rFonts w:asciiTheme="minorHAnsi" w:hAnsiTheme="minorHAnsi" w:cstheme="minorHAnsi"/>
                  <w:color w:val="000000" w:themeColor="text1"/>
                  <w:sz w:val="22"/>
                  <w:szCs w:val="22"/>
                </w:rPr>
                <w:delText>6</w:delText>
              </w:r>
              <w:r w:rsidR="007D2FA0" w:rsidRPr="00B223DF" w:rsidDel="00114120">
                <w:rPr>
                  <w:rFonts w:asciiTheme="minorHAnsi" w:hAnsiTheme="minorHAnsi" w:cstheme="minorHAnsi"/>
                  <w:color w:val="000000" w:themeColor="text1"/>
                  <w:sz w:val="22"/>
                  <w:szCs w:val="22"/>
                </w:rPr>
                <w:delText>.</w:delText>
              </w:r>
            </w:del>
          </w:p>
          <w:p w14:paraId="108AD6A5" w14:textId="50C263EF" w:rsidR="007D2FA0" w:rsidRPr="00B223DF" w:rsidDel="00114120" w:rsidRDefault="007D2FA0" w:rsidP="00D62AAE">
            <w:pPr>
              <w:pStyle w:val="Lecturer"/>
              <w:rPr>
                <w:del w:id="112" w:author="Wang Dong Yue" w:date="2020-11-01T13:17:00Z"/>
                <w:rFonts w:asciiTheme="minorHAnsi" w:hAnsiTheme="minorHAnsi" w:cstheme="minorHAnsi"/>
                <w:color w:val="000000" w:themeColor="text1"/>
                <w:sz w:val="22"/>
                <w:szCs w:val="22"/>
              </w:rPr>
            </w:pPr>
          </w:p>
          <w:p w14:paraId="38B22313" w14:textId="7C4E395E" w:rsidR="00965204" w:rsidRPr="00A00AFE" w:rsidDel="00114120" w:rsidRDefault="007D2FA0" w:rsidP="007D2FA0">
            <w:pPr>
              <w:pStyle w:val="Lecturer"/>
              <w:rPr>
                <w:del w:id="113" w:author="Wang Dong Yue" w:date="2020-11-01T13:17:00Z"/>
                <w:rFonts w:asciiTheme="minorHAnsi" w:hAnsiTheme="minorHAnsi" w:cstheme="minorHAnsi"/>
                <w:color w:val="000000" w:themeColor="text1"/>
                <w:sz w:val="22"/>
                <w:szCs w:val="22"/>
              </w:rPr>
            </w:pPr>
            <w:del w:id="114" w:author="Wang Dong Yue" w:date="2020-11-01T13:17:00Z">
              <w:r w:rsidRPr="00B223DF" w:rsidDel="00114120">
                <w:rPr>
                  <w:rFonts w:asciiTheme="minorHAnsi" w:hAnsiTheme="minorHAnsi" w:cstheme="minorHAnsi"/>
                  <w:color w:val="000000" w:themeColor="text1"/>
                  <w:sz w:val="22"/>
                  <w:szCs w:val="22"/>
                </w:rPr>
                <w:delText>Which of the following statements best describes their findings?</w:delText>
              </w:r>
            </w:del>
          </w:p>
        </w:tc>
      </w:tr>
      <w:tr w:rsidR="0046325C" w:rsidRPr="00A00AFE" w:rsidDel="00114120" w14:paraId="47DEEE7C" w14:textId="02EF0E6E" w:rsidTr="006C0446">
        <w:trPr>
          <w:del w:id="115" w:author="Wang Dong Yue" w:date="2020-11-01T13:17:00Z"/>
        </w:trPr>
        <w:tc>
          <w:tcPr>
            <w:tcW w:w="637" w:type="dxa"/>
            <w:vMerge/>
            <w:tcBorders>
              <w:top w:val="single" w:sz="1" w:space="0" w:color="000000"/>
              <w:left w:val="single" w:sz="1" w:space="0" w:color="000000"/>
              <w:bottom w:val="single" w:sz="1" w:space="0" w:color="000000"/>
            </w:tcBorders>
            <w:shd w:val="clear" w:color="auto" w:fill="000000"/>
            <w:vAlign w:val="center"/>
          </w:tcPr>
          <w:p w14:paraId="6673CCEC" w14:textId="5A0E2982" w:rsidR="0046325C" w:rsidRPr="00A00AFE" w:rsidDel="00114120" w:rsidRDefault="0046325C" w:rsidP="00D62AAE">
            <w:pPr>
              <w:snapToGrid w:val="0"/>
              <w:rPr>
                <w:del w:id="116" w:author="Wang Dong Yue" w:date="2020-11-01T13:17:00Z"/>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03895DC5" w14:textId="6C5B3AE3" w:rsidR="0046325C" w:rsidRPr="00A00AFE" w:rsidDel="00114120" w:rsidRDefault="0046325C" w:rsidP="00D62AAE">
            <w:pPr>
              <w:snapToGrid w:val="0"/>
              <w:rPr>
                <w:del w:id="117" w:author="Wang Dong Yue" w:date="2020-11-01T13:17:00Z"/>
                <w:rFonts w:asciiTheme="minorHAnsi" w:hAnsiTheme="minorHAnsi" w:cstheme="minorHAnsi"/>
                <w:sz w:val="22"/>
                <w:szCs w:val="22"/>
              </w:rPr>
            </w:pPr>
          </w:p>
        </w:tc>
      </w:tr>
      <w:tr w:rsidR="0046325C" w:rsidRPr="00A00AFE" w:rsidDel="00114120" w14:paraId="4D6418E4" w14:textId="25B49969" w:rsidTr="006C0446">
        <w:trPr>
          <w:del w:id="118" w:author="Wang Dong Yue" w:date="2020-11-01T13:17:00Z"/>
        </w:trPr>
        <w:tc>
          <w:tcPr>
            <w:tcW w:w="637" w:type="dxa"/>
            <w:tcBorders>
              <w:left w:val="single" w:sz="1" w:space="0" w:color="000000"/>
              <w:bottom w:val="single" w:sz="1" w:space="0" w:color="000000"/>
            </w:tcBorders>
            <w:shd w:val="clear" w:color="auto" w:fill="auto"/>
          </w:tcPr>
          <w:p w14:paraId="4E6FF36C" w14:textId="059FF80A" w:rsidR="0046325C" w:rsidRPr="00A00AFE" w:rsidDel="00114120" w:rsidRDefault="0046325C" w:rsidP="00D62AAE">
            <w:pPr>
              <w:rPr>
                <w:del w:id="119" w:author="Wang Dong Yue" w:date="2020-11-01T13:17:00Z"/>
                <w:rFonts w:asciiTheme="minorHAnsi" w:hAnsiTheme="minorHAnsi" w:cstheme="minorHAnsi"/>
                <w:sz w:val="22"/>
                <w:szCs w:val="22"/>
              </w:rPr>
            </w:pPr>
            <w:del w:id="120" w:author="Wang Dong Yue" w:date="2020-11-01T13:17:00Z">
              <w:r w:rsidRPr="00A00AFE" w:rsidDel="00114120">
                <w:rPr>
                  <w:rFonts w:asciiTheme="minorHAnsi" w:hAnsiTheme="minorHAnsi" w:cstheme="minorHAnsi"/>
                  <w:sz w:val="22"/>
                  <w:szCs w:val="22"/>
                </w:rPr>
                <w:delText>(a)</w:delText>
              </w:r>
            </w:del>
          </w:p>
        </w:tc>
        <w:tc>
          <w:tcPr>
            <w:tcW w:w="9017" w:type="dxa"/>
            <w:tcBorders>
              <w:left w:val="single" w:sz="1" w:space="0" w:color="000000"/>
              <w:bottom w:val="single" w:sz="1" w:space="0" w:color="000000"/>
              <w:right w:val="single" w:sz="1" w:space="0" w:color="000000"/>
            </w:tcBorders>
            <w:shd w:val="clear" w:color="auto" w:fill="auto"/>
          </w:tcPr>
          <w:p w14:paraId="37DA510C" w14:textId="1826DB37" w:rsidR="0046325C" w:rsidRPr="00A00AFE" w:rsidDel="00114120" w:rsidRDefault="008506F9" w:rsidP="00D62AAE">
            <w:pPr>
              <w:tabs>
                <w:tab w:val="left" w:pos="947"/>
              </w:tabs>
              <w:rPr>
                <w:del w:id="121" w:author="Wang Dong Yue" w:date="2020-11-01T13:17:00Z"/>
                <w:rFonts w:asciiTheme="minorHAnsi" w:hAnsiTheme="minorHAnsi" w:cstheme="minorHAnsi"/>
                <w:sz w:val="22"/>
                <w:szCs w:val="22"/>
              </w:rPr>
            </w:pPr>
            <w:del w:id="122" w:author="Wang Dong Yue" w:date="2020-11-01T13:17:00Z">
              <w:r w:rsidRPr="00A00AFE" w:rsidDel="00114120">
                <w:rPr>
                  <w:rFonts w:asciiTheme="minorHAnsi" w:hAnsiTheme="minorHAnsi" w:cstheme="minorHAnsi"/>
                  <w:sz w:val="22"/>
                  <w:szCs w:val="22"/>
                </w:rPr>
                <w:delText>Chewing tobacco use reduces the risk of death</w:delText>
              </w:r>
            </w:del>
          </w:p>
        </w:tc>
      </w:tr>
      <w:tr w:rsidR="0046325C" w:rsidRPr="00A00AFE" w:rsidDel="00114120" w14:paraId="39D24302" w14:textId="1599971C" w:rsidTr="006C0446">
        <w:trPr>
          <w:del w:id="123" w:author="Wang Dong Yue" w:date="2020-11-01T13:17:00Z"/>
        </w:trPr>
        <w:tc>
          <w:tcPr>
            <w:tcW w:w="637" w:type="dxa"/>
            <w:tcBorders>
              <w:left w:val="single" w:sz="1" w:space="0" w:color="000000"/>
              <w:bottom w:val="single" w:sz="1" w:space="0" w:color="000000"/>
            </w:tcBorders>
            <w:shd w:val="clear" w:color="auto" w:fill="auto"/>
          </w:tcPr>
          <w:p w14:paraId="141BD360" w14:textId="45468754" w:rsidR="0046325C" w:rsidRPr="00A00AFE" w:rsidDel="00114120" w:rsidRDefault="0046325C" w:rsidP="00D62AAE">
            <w:pPr>
              <w:rPr>
                <w:del w:id="124" w:author="Wang Dong Yue" w:date="2020-11-01T13:17:00Z"/>
                <w:rFonts w:asciiTheme="minorHAnsi" w:hAnsiTheme="minorHAnsi" w:cstheme="minorHAnsi"/>
                <w:sz w:val="22"/>
                <w:szCs w:val="22"/>
              </w:rPr>
            </w:pPr>
            <w:del w:id="125" w:author="Wang Dong Yue" w:date="2020-11-01T13:17:00Z">
              <w:r w:rsidRPr="00A00AFE" w:rsidDel="00114120">
                <w:rPr>
                  <w:rFonts w:asciiTheme="minorHAnsi" w:hAnsiTheme="minorHAnsi" w:cstheme="minorHAnsi"/>
                  <w:sz w:val="22"/>
                  <w:szCs w:val="22"/>
                </w:rPr>
                <w:delText>(b)</w:delText>
              </w:r>
            </w:del>
          </w:p>
        </w:tc>
        <w:tc>
          <w:tcPr>
            <w:tcW w:w="9017" w:type="dxa"/>
            <w:tcBorders>
              <w:left w:val="single" w:sz="1" w:space="0" w:color="000000"/>
              <w:bottom w:val="single" w:sz="1" w:space="0" w:color="000000"/>
              <w:right w:val="single" w:sz="1" w:space="0" w:color="000000"/>
            </w:tcBorders>
            <w:shd w:val="clear" w:color="auto" w:fill="auto"/>
          </w:tcPr>
          <w:p w14:paraId="0A88B69C" w14:textId="0557D52B" w:rsidR="0046325C" w:rsidRPr="00A00AFE" w:rsidDel="00114120" w:rsidRDefault="008506F9" w:rsidP="00D62AAE">
            <w:pPr>
              <w:rPr>
                <w:del w:id="126" w:author="Wang Dong Yue" w:date="2020-11-01T13:17:00Z"/>
                <w:rFonts w:asciiTheme="minorHAnsi" w:hAnsiTheme="minorHAnsi" w:cstheme="minorHAnsi"/>
                <w:sz w:val="22"/>
                <w:szCs w:val="22"/>
              </w:rPr>
            </w:pPr>
            <w:del w:id="127" w:author="Wang Dong Yue" w:date="2020-11-01T13:17:00Z">
              <w:r w:rsidRPr="00A00AFE" w:rsidDel="00114120">
                <w:rPr>
                  <w:rFonts w:asciiTheme="minorHAnsi" w:hAnsiTheme="minorHAnsi" w:cstheme="minorHAnsi"/>
                  <w:sz w:val="22"/>
                  <w:szCs w:val="22"/>
                </w:rPr>
                <w:delText>Chewing tobacco use increases the risk of death</w:delText>
              </w:r>
            </w:del>
          </w:p>
        </w:tc>
      </w:tr>
      <w:tr w:rsidR="008506F9" w:rsidRPr="00A00AFE" w:rsidDel="00114120" w14:paraId="31DA63F7" w14:textId="4BA5A9C8" w:rsidTr="006C0446">
        <w:trPr>
          <w:del w:id="128" w:author="Wang Dong Yue" w:date="2020-11-01T13:17:00Z"/>
        </w:trPr>
        <w:tc>
          <w:tcPr>
            <w:tcW w:w="637" w:type="dxa"/>
            <w:tcBorders>
              <w:left w:val="single" w:sz="1" w:space="0" w:color="000000"/>
              <w:bottom w:val="single" w:sz="1" w:space="0" w:color="000000"/>
            </w:tcBorders>
            <w:shd w:val="clear" w:color="auto" w:fill="auto"/>
          </w:tcPr>
          <w:p w14:paraId="52617061" w14:textId="757630AE" w:rsidR="008506F9" w:rsidRPr="00A00AFE" w:rsidDel="00114120" w:rsidRDefault="008506F9" w:rsidP="008506F9">
            <w:pPr>
              <w:rPr>
                <w:del w:id="129" w:author="Wang Dong Yue" w:date="2020-11-01T13:17:00Z"/>
                <w:rFonts w:asciiTheme="minorHAnsi" w:hAnsiTheme="minorHAnsi" w:cstheme="minorHAnsi"/>
                <w:sz w:val="22"/>
                <w:szCs w:val="22"/>
              </w:rPr>
            </w:pPr>
            <w:del w:id="130" w:author="Wang Dong Yue" w:date="2020-11-01T13:17:00Z">
              <w:r w:rsidRPr="00A00AFE" w:rsidDel="00114120">
                <w:rPr>
                  <w:rFonts w:asciiTheme="minorHAnsi" w:hAnsiTheme="minorHAnsi" w:cstheme="minorHAnsi"/>
                  <w:sz w:val="22"/>
                  <w:szCs w:val="22"/>
                </w:rPr>
                <w:delText>(c)</w:delText>
              </w:r>
            </w:del>
          </w:p>
        </w:tc>
        <w:tc>
          <w:tcPr>
            <w:tcW w:w="9017" w:type="dxa"/>
            <w:tcBorders>
              <w:left w:val="single" w:sz="1" w:space="0" w:color="000000"/>
              <w:bottom w:val="single" w:sz="1" w:space="0" w:color="000000"/>
              <w:right w:val="single" w:sz="1" w:space="0" w:color="000000"/>
            </w:tcBorders>
            <w:shd w:val="clear" w:color="auto" w:fill="auto"/>
          </w:tcPr>
          <w:p w14:paraId="7F210C1B" w14:textId="0FDDD0F3" w:rsidR="008506F9" w:rsidRPr="00A00AFE" w:rsidDel="00114120" w:rsidRDefault="008506F9" w:rsidP="008506F9">
            <w:pPr>
              <w:tabs>
                <w:tab w:val="left" w:pos="813"/>
              </w:tabs>
              <w:rPr>
                <w:del w:id="131" w:author="Wang Dong Yue" w:date="2020-11-01T13:17:00Z"/>
                <w:rFonts w:asciiTheme="minorHAnsi" w:hAnsiTheme="minorHAnsi" w:cstheme="minorHAnsi"/>
                <w:sz w:val="22"/>
                <w:szCs w:val="22"/>
              </w:rPr>
            </w:pPr>
            <w:del w:id="132" w:author="Wang Dong Yue" w:date="2020-11-01T13:17:00Z">
              <w:r w:rsidRPr="00A00AFE" w:rsidDel="00114120">
                <w:rPr>
                  <w:rFonts w:asciiTheme="minorHAnsi" w:hAnsiTheme="minorHAnsi" w:cstheme="minorHAnsi"/>
                  <w:sz w:val="22"/>
                  <w:szCs w:val="22"/>
                </w:rPr>
                <w:delText>There is an association between chewing tobacco use and age at death</w:delText>
              </w:r>
            </w:del>
          </w:p>
        </w:tc>
      </w:tr>
      <w:tr w:rsidR="008506F9" w:rsidRPr="00A00AFE" w:rsidDel="00114120" w14:paraId="0B5A1A9B" w14:textId="2E59B2A4" w:rsidTr="006C0446">
        <w:trPr>
          <w:del w:id="133" w:author="Wang Dong Yue" w:date="2020-11-01T13:17:00Z"/>
        </w:trPr>
        <w:tc>
          <w:tcPr>
            <w:tcW w:w="637" w:type="dxa"/>
            <w:tcBorders>
              <w:left w:val="single" w:sz="1" w:space="0" w:color="000000"/>
              <w:bottom w:val="single" w:sz="1" w:space="0" w:color="000000"/>
            </w:tcBorders>
            <w:shd w:val="clear" w:color="auto" w:fill="auto"/>
          </w:tcPr>
          <w:p w14:paraId="2239D3D3" w14:textId="1F9C8A35" w:rsidR="008506F9" w:rsidRPr="00A00AFE" w:rsidDel="00114120" w:rsidRDefault="008506F9" w:rsidP="008506F9">
            <w:pPr>
              <w:rPr>
                <w:del w:id="134" w:author="Wang Dong Yue" w:date="2020-11-01T13:17:00Z"/>
                <w:rFonts w:asciiTheme="minorHAnsi" w:hAnsiTheme="minorHAnsi" w:cstheme="minorHAnsi"/>
                <w:sz w:val="22"/>
                <w:szCs w:val="22"/>
              </w:rPr>
            </w:pPr>
            <w:del w:id="135" w:author="Wang Dong Yue" w:date="2020-11-01T13:17:00Z">
              <w:r w:rsidRPr="00A00AFE" w:rsidDel="00114120">
                <w:rPr>
                  <w:rFonts w:asciiTheme="minorHAnsi" w:hAnsiTheme="minorHAnsi" w:cstheme="minorHAnsi"/>
                  <w:sz w:val="22"/>
                  <w:szCs w:val="22"/>
                </w:rPr>
                <w:delText>(d)</w:delText>
              </w:r>
            </w:del>
          </w:p>
        </w:tc>
        <w:tc>
          <w:tcPr>
            <w:tcW w:w="9017" w:type="dxa"/>
            <w:tcBorders>
              <w:left w:val="single" w:sz="1" w:space="0" w:color="000000"/>
              <w:bottom w:val="single" w:sz="1" w:space="0" w:color="000000"/>
              <w:right w:val="single" w:sz="1" w:space="0" w:color="000000"/>
            </w:tcBorders>
            <w:shd w:val="clear" w:color="auto" w:fill="auto"/>
          </w:tcPr>
          <w:p w14:paraId="1F7FF802" w14:textId="5CD339B5" w:rsidR="008506F9" w:rsidRPr="00A00AFE" w:rsidDel="00114120" w:rsidRDefault="008506F9" w:rsidP="008506F9">
            <w:pPr>
              <w:rPr>
                <w:del w:id="136" w:author="Wang Dong Yue" w:date="2020-11-01T13:17:00Z"/>
                <w:rFonts w:asciiTheme="minorHAnsi" w:hAnsiTheme="minorHAnsi" w:cstheme="minorHAnsi"/>
                <w:sz w:val="22"/>
                <w:szCs w:val="22"/>
              </w:rPr>
            </w:pPr>
            <w:del w:id="137" w:author="Wang Dong Yue" w:date="2020-11-01T13:17:00Z">
              <w:r w:rsidRPr="00A00AFE" w:rsidDel="00114120">
                <w:rPr>
                  <w:rFonts w:asciiTheme="minorHAnsi" w:hAnsiTheme="minorHAnsi" w:cstheme="minorHAnsi"/>
                  <w:sz w:val="22"/>
                  <w:szCs w:val="22"/>
                </w:rPr>
                <w:delText>Chewing tobacco use is independent of mortality</w:delText>
              </w:r>
            </w:del>
          </w:p>
        </w:tc>
      </w:tr>
    </w:tbl>
    <w:p w14:paraId="11F7C320" w14:textId="422707E8" w:rsidR="00D004A2" w:rsidRPr="00A00AFE" w:rsidDel="00114120" w:rsidRDefault="00D004A2" w:rsidP="006C0446">
      <w:pPr>
        <w:rPr>
          <w:del w:id="138" w:author="Wang Dong Yue" w:date="2020-11-01T13:17:00Z"/>
          <w:rFonts w:asciiTheme="minorHAnsi" w:hAnsiTheme="minorHAnsi" w:cstheme="minorHAnsi"/>
          <w:color w:val="5B9BD5"/>
          <w:sz w:val="22"/>
          <w:szCs w:val="22"/>
        </w:rPr>
      </w:pPr>
    </w:p>
    <w:p w14:paraId="3FCD3456" w14:textId="6E673050" w:rsidR="004B3D7F" w:rsidRPr="00A00AFE" w:rsidDel="00114120" w:rsidRDefault="004B3D7F" w:rsidP="006C0446">
      <w:pPr>
        <w:rPr>
          <w:del w:id="139" w:author="Wang Dong Yue" w:date="2020-11-01T13:17:00Z"/>
          <w:rFonts w:asciiTheme="minorHAnsi" w:hAnsiTheme="minorHAnsi" w:cstheme="minorHAnsi"/>
          <w:b/>
          <w:color w:val="5B9BD5"/>
          <w:sz w:val="22"/>
          <w:szCs w:val="22"/>
        </w:rPr>
      </w:pPr>
    </w:p>
    <w:p w14:paraId="18003C27" w14:textId="07B54F86" w:rsidR="00B223DF" w:rsidRPr="00A00AFE" w:rsidDel="00114120" w:rsidRDefault="00B223DF" w:rsidP="00B223DF">
      <w:pPr>
        <w:rPr>
          <w:del w:id="140" w:author="Wang Dong Yue" w:date="2020-11-01T13:17:00Z"/>
          <w:rFonts w:asciiTheme="minorHAnsi" w:hAnsiTheme="minorHAnsi" w:cstheme="minorHAnsi"/>
          <w:color w:val="FFFFFF"/>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B223DF" w:rsidRPr="00A00AFE" w:rsidDel="00114120" w14:paraId="49BA6126" w14:textId="6E8EA719" w:rsidTr="00832CDD">
        <w:trPr>
          <w:del w:id="141" w:author="Wang Dong Yue" w:date="2020-11-01T13:17:00Z"/>
        </w:trPr>
        <w:tc>
          <w:tcPr>
            <w:tcW w:w="637" w:type="dxa"/>
            <w:vMerge w:val="restart"/>
            <w:tcBorders>
              <w:top w:val="single" w:sz="1" w:space="0" w:color="000000"/>
              <w:left w:val="single" w:sz="1" w:space="0" w:color="000000"/>
              <w:bottom w:val="single" w:sz="1" w:space="0" w:color="000000"/>
            </w:tcBorders>
            <w:shd w:val="clear" w:color="auto" w:fill="000000"/>
            <w:vAlign w:val="center"/>
          </w:tcPr>
          <w:p w14:paraId="5C1066A1" w14:textId="2B82146A" w:rsidR="00B223DF" w:rsidRPr="00A00AFE" w:rsidDel="00114120" w:rsidRDefault="00B223DF" w:rsidP="00832CDD">
            <w:pPr>
              <w:rPr>
                <w:del w:id="142" w:author="Wang Dong Yue" w:date="2020-11-01T13:17:00Z"/>
                <w:rFonts w:asciiTheme="minorHAnsi" w:hAnsiTheme="minorHAnsi" w:cstheme="minorHAnsi"/>
                <w:sz w:val="22"/>
                <w:szCs w:val="22"/>
              </w:rPr>
            </w:pPr>
            <w:del w:id="143" w:author="Wang Dong Yue" w:date="2020-11-01T13:17:00Z">
              <w:r w:rsidDel="00114120">
                <w:rPr>
                  <w:rFonts w:asciiTheme="minorHAnsi" w:hAnsiTheme="minorHAnsi" w:cstheme="minorHAnsi"/>
                  <w:sz w:val="22"/>
                  <w:szCs w:val="22"/>
                </w:rPr>
                <w:delText>5</w:delText>
              </w:r>
            </w:del>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737BE88E" w14:textId="47F7F202" w:rsidR="00B223DF" w:rsidDel="00114120" w:rsidRDefault="00B223DF" w:rsidP="00832CDD">
            <w:pPr>
              <w:pStyle w:val="Lecturer"/>
              <w:rPr>
                <w:del w:id="144" w:author="Wang Dong Yue" w:date="2020-11-01T13:17:00Z"/>
                <w:rFonts w:asciiTheme="minorHAnsi" w:hAnsiTheme="minorHAnsi" w:cstheme="minorHAnsi"/>
                <w:color w:val="000000" w:themeColor="text1"/>
                <w:sz w:val="22"/>
                <w:szCs w:val="22"/>
              </w:rPr>
            </w:pPr>
            <w:del w:id="145" w:author="Wang Dong Yue" w:date="2020-11-01T13:17:00Z">
              <w:r w:rsidDel="00114120">
                <w:rPr>
                  <w:rFonts w:asciiTheme="minorHAnsi" w:hAnsiTheme="minorHAnsi" w:cstheme="minorHAnsi"/>
                  <w:color w:val="000000" w:themeColor="text1"/>
                  <w:sz w:val="22"/>
                  <w:szCs w:val="22"/>
                </w:rPr>
                <w:delText xml:space="preserve">Imagine you are asked to conduct an analysis of a series of numeric variables stored in a data frame </w:delText>
              </w:r>
              <w:r w:rsidR="008260FA" w:rsidDel="00114120">
                <w:rPr>
                  <w:rFonts w:asciiTheme="minorHAnsi" w:hAnsiTheme="minorHAnsi" w:cstheme="minorHAnsi"/>
                  <w:color w:val="000000" w:themeColor="text1"/>
                  <w:sz w:val="22"/>
                  <w:szCs w:val="22"/>
                </w:rPr>
                <w:delText xml:space="preserve">called </w:delText>
              </w:r>
              <w:r w:rsidR="008260FA" w:rsidRPr="001C12BA" w:rsidDel="00114120">
                <w:rPr>
                  <w:rFonts w:ascii="Courier New" w:hAnsi="Courier New" w:cs="Courier New"/>
                  <w:color w:val="000000" w:themeColor="text1"/>
                  <w:sz w:val="22"/>
                  <w:szCs w:val="22"/>
                </w:rPr>
                <w:delText>X</w:delText>
              </w:r>
              <w:r w:rsidR="008260FA" w:rsidDel="00114120">
                <w:rPr>
                  <w:rFonts w:asciiTheme="minorHAnsi" w:hAnsiTheme="minorHAnsi" w:cstheme="minorHAnsi"/>
                  <w:color w:val="000000" w:themeColor="text1"/>
                  <w:sz w:val="22"/>
                  <w:szCs w:val="22"/>
                </w:rPr>
                <w:delText xml:space="preserve">. As part of that analysis, you are asked to calculate the correlations for each pair of variables stored in </w:delText>
              </w:r>
              <w:r w:rsidR="008260FA" w:rsidRPr="001C12BA" w:rsidDel="00114120">
                <w:rPr>
                  <w:rFonts w:ascii="Courier New" w:hAnsi="Courier New" w:cs="Courier New"/>
                  <w:color w:val="000000" w:themeColor="text1"/>
                  <w:sz w:val="22"/>
                  <w:szCs w:val="22"/>
                </w:rPr>
                <w:delText>X</w:delText>
              </w:r>
              <w:r w:rsidR="008260FA" w:rsidDel="00114120">
                <w:rPr>
                  <w:rFonts w:asciiTheme="minorHAnsi" w:hAnsiTheme="minorHAnsi" w:cstheme="minorHAnsi"/>
                  <w:color w:val="000000" w:themeColor="text1"/>
                  <w:sz w:val="22"/>
                  <w:szCs w:val="22"/>
                </w:rPr>
                <w:delText xml:space="preserve">. After importing and inspecting </w:delText>
              </w:r>
              <w:r w:rsidR="008260FA" w:rsidRPr="001C12BA" w:rsidDel="00114120">
                <w:rPr>
                  <w:rFonts w:ascii="Courier New" w:hAnsi="Courier New" w:cs="Courier New"/>
                  <w:color w:val="000000" w:themeColor="text1"/>
                  <w:sz w:val="22"/>
                  <w:szCs w:val="22"/>
                </w:rPr>
                <w:delText>X</w:delText>
              </w:r>
              <w:r w:rsidR="008260FA" w:rsidDel="00114120">
                <w:rPr>
                  <w:rFonts w:asciiTheme="minorHAnsi" w:hAnsiTheme="minorHAnsi" w:cstheme="minorHAnsi"/>
                  <w:color w:val="000000" w:themeColor="text1"/>
                  <w:sz w:val="22"/>
                  <w:szCs w:val="22"/>
                </w:rPr>
                <w:delText xml:space="preserve">, however, you realise that the columns occasionally contain missing values. You decide that when calculating the correlations, you wish to </w:delText>
              </w:r>
              <w:r w:rsidR="00D51BAB" w:rsidDel="00114120">
                <w:rPr>
                  <w:rFonts w:asciiTheme="minorHAnsi" w:hAnsiTheme="minorHAnsi" w:cstheme="minorHAnsi"/>
                  <w:color w:val="000000" w:themeColor="text1"/>
                  <w:sz w:val="22"/>
                  <w:szCs w:val="22"/>
                </w:rPr>
                <w:delText>exclude observations with any missing values and only retain observations with a complete set of values.</w:delText>
              </w:r>
            </w:del>
          </w:p>
          <w:p w14:paraId="28575698" w14:textId="0E0C0149" w:rsidR="00B223DF" w:rsidRPr="00832CDD" w:rsidDel="00114120" w:rsidRDefault="00B223DF" w:rsidP="00832CDD">
            <w:pPr>
              <w:pStyle w:val="Lecturer"/>
              <w:rPr>
                <w:del w:id="146" w:author="Wang Dong Yue" w:date="2020-11-01T13:17:00Z"/>
                <w:rFonts w:asciiTheme="minorHAnsi" w:hAnsiTheme="minorHAnsi" w:cstheme="minorHAnsi"/>
                <w:color w:val="000000" w:themeColor="text1"/>
                <w:sz w:val="22"/>
                <w:szCs w:val="22"/>
              </w:rPr>
            </w:pPr>
          </w:p>
          <w:p w14:paraId="73958273" w14:textId="0B08E039" w:rsidR="00B223DF" w:rsidRPr="00A00AFE" w:rsidDel="00114120" w:rsidRDefault="00B223DF" w:rsidP="00832CDD">
            <w:pPr>
              <w:pStyle w:val="Lecturer"/>
              <w:rPr>
                <w:del w:id="147" w:author="Wang Dong Yue" w:date="2020-11-01T13:17:00Z"/>
                <w:rFonts w:asciiTheme="minorHAnsi" w:hAnsiTheme="minorHAnsi" w:cstheme="minorHAnsi"/>
                <w:color w:val="000000" w:themeColor="text1"/>
                <w:sz w:val="22"/>
                <w:szCs w:val="22"/>
              </w:rPr>
            </w:pPr>
            <w:del w:id="148" w:author="Wang Dong Yue" w:date="2020-11-01T13:17:00Z">
              <w:r w:rsidRPr="00832CDD" w:rsidDel="00114120">
                <w:rPr>
                  <w:rFonts w:asciiTheme="minorHAnsi" w:hAnsiTheme="minorHAnsi" w:cstheme="minorHAnsi"/>
                  <w:color w:val="000000" w:themeColor="text1"/>
                  <w:sz w:val="22"/>
                  <w:szCs w:val="22"/>
                </w:rPr>
                <w:delText xml:space="preserve">Which of the following </w:delText>
              </w:r>
              <w:r w:rsidDel="00114120">
                <w:rPr>
                  <w:rFonts w:asciiTheme="minorHAnsi" w:hAnsiTheme="minorHAnsi" w:cstheme="minorHAnsi"/>
                  <w:color w:val="000000" w:themeColor="text1"/>
                  <w:sz w:val="22"/>
                  <w:szCs w:val="22"/>
                </w:rPr>
                <w:delText xml:space="preserve">commands in R will produce the desired </w:delText>
              </w:r>
              <w:r w:rsidR="008260FA" w:rsidDel="00114120">
                <w:rPr>
                  <w:rFonts w:asciiTheme="minorHAnsi" w:hAnsiTheme="minorHAnsi" w:cstheme="minorHAnsi"/>
                  <w:color w:val="000000" w:themeColor="text1"/>
                  <w:sz w:val="22"/>
                  <w:szCs w:val="22"/>
                </w:rPr>
                <w:delText>output</w:delText>
              </w:r>
              <w:r w:rsidRPr="00832CDD" w:rsidDel="00114120">
                <w:rPr>
                  <w:rFonts w:asciiTheme="minorHAnsi" w:hAnsiTheme="minorHAnsi" w:cstheme="minorHAnsi"/>
                  <w:color w:val="000000" w:themeColor="text1"/>
                  <w:sz w:val="22"/>
                  <w:szCs w:val="22"/>
                </w:rPr>
                <w:delText>?</w:delText>
              </w:r>
            </w:del>
          </w:p>
        </w:tc>
      </w:tr>
      <w:tr w:rsidR="00B223DF" w:rsidRPr="00A00AFE" w:rsidDel="00114120" w14:paraId="4E45F306" w14:textId="07C43299" w:rsidTr="00832CDD">
        <w:trPr>
          <w:del w:id="149" w:author="Wang Dong Yue" w:date="2020-11-01T13:17:00Z"/>
        </w:trPr>
        <w:tc>
          <w:tcPr>
            <w:tcW w:w="637" w:type="dxa"/>
            <w:vMerge/>
            <w:tcBorders>
              <w:top w:val="single" w:sz="1" w:space="0" w:color="000000"/>
              <w:left w:val="single" w:sz="1" w:space="0" w:color="000000"/>
              <w:bottom w:val="single" w:sz="1" w:space="0" w:color="000000"/>
            </w:tcBorders>
            <w:shd w:val="clear" w:color="auto" w:fill="000000"/>
            <w:vAlign w:val="center"/>
          </w:tcPr>
          <w:p w14:paraId="0E2DD3E3" w14:textId="71AD535B" w:rsidR="00B223DF" w:rsidRPr="00A00AFE" w:rsidDel="00114120" w:rsidRDefault="00B223DF" w:rsidP="00832CDD">
            <w:pPr>
              <w:snapToGrid w:val="0"/>
              <w:rPr>
                <w:del w:id="150" w:author="Wang Dong Yue" w:date="2020-11-01T13:17:00Z"/>
                <w:rFonts w:asciiTheme="minorHAnsi" w:hAnsiTheme="minorHAnsi" w:cstheme="minorHAnsi"/>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0F266038" w14:textId="2163ABD8" w:rsidR="00B223DF" w:rsidRPr="00A00AFE" w:rsidDel="00114120" w:rsidRDefault="00B223DF" w:rsidP="00832CDD">
            <w:pPr>
              <w:snapToGrid w:val="0"/>
              <w:rPr>
                <w:del w:id="151" w:author="Wang Dong Yue" w:date="2020-11-01T13:17:00Z"/>
                <w:rFonts w:asciiTheme="minorHAnsi" w:hAnsiTheme="minorHAnsi" w:cstheme="minorHAnsi"/>
                <w:sz w:val="22"/>
                <w:szCs w:val="22"/>
              </w:rPr>
            </w:pPr>
          </w:p>
        </w:tc>
      </w:tr>
      <w:tr w:rsidR="00B223DF" w:rsidRPr="00A00AFE" w:rsidDel="00114120" w14:paraId="4E2915CD" w14:textId="3D145BF9" w:rsidTr="00832CDD">
        <w:trPr>
          <w:del w:id="152" w:author="Wang Dong Yue" w:date="2020-11-01T13:17:00Z"/>
        </w:trPr>
        <w:tc>
          <w:tcPr>
            <w:tcW w:w="637" w:type="dxa"/>
            <w:tcBorders>
              <w:left w:val="single" w:sz="1" w:space="0" w:color="000000"/>
              <w:bottom w:val="single" w:sz="1" w:space="0" w:color="000000"/>
            </w:tcBorders>
            <w:shd w:val="clear" w:color="auto" w:fill="auto"/>
          </w:tcPr>
          <w:p w14:paraId="6C890D3C" w14:textId="7F9CBE79" w:rsidR="00B223DF" w:rsidRPr="00A00AFE" w:rsidDel="00114120" w:rsidRDefault="00B223DF" w:rsidP="00832CDD">
            <w:pPr>
              <w:rPr>
                <w:del w:id="153" w:author="Wang Dong Yue" w:date="2020-11-01T13:17:00Z"/>
                <w:rFonts w:asciiTheme="minorHAnsi" w:hAnsiTheme="minorHAnsi" w:cstheme="minorHAnsi"/>
                <w:sz w:val="22"/>
                <w:szCs w:val="22"/>
              </w:rPr>
            </w:pPr>
            <w:del w:id="154" w:author="Wang Dong Yue" w:date="2020-11-01T13:17:00Z">
              <w:r w:rsidRPr="00A00AFE" w:rsidDel="00114120">
                <w:rPr>
                  <w:rFonts w:asciiTheme="minorHAnsi" w:hAnsiTheme="minorHAnsi" w:cstheme="minorHAnsi"/>
                  <w:sz w:val="22"/>
                  <w:szCs w:val="22"/>
                </w:rPr>
                <w:delText>(a)</w:delText>
              </w:r>
            </w:del>
          </w:p>
        </w:tc>
        <w:tc>
          <w:tcPr>
            <w:tcW w:w="9017" w:type="dxa"/>
            <w:tcBorders>
              <w:left w:val="single" w:sz="1" w:space="0" w:color="000000"/>
              <w:bottom w:val="single" w:sz="1" w:space="0" w:color="000000"/>
              <w:right w:val="single" w:sz="1" w:space="0" w:color="000000"/>
            </w:tcBorders>
            <w:shd w:val="clear" w:color="auto" w:fill="auto"/>
          </w:tcPr>
          <w:p w14:paraId="60CDB1C1" w14:textId="0BCFC710" w:rsidR="00B223DF" w:rsidRPr="001C12BA" w:rsidDel="00114120" w:rsidRDefault="00B223DF" w:rsidP="00832CDD">
            <w:pPr>
              <w:tabs>
                <w:tab w:val="left" w:pos="947"/>
              </w:tabs>
              <w:rPr>
                <w:del w:id="155" w:author="Wang Dong Yue" w:date="2020-11-01T13:17:00Z"/>
                <w:rFonts w:ascii="Courier New" w:hAnsi="Courier New" w:cs="Courier New"/>
                <w:sz w:val="22"/>
                <w:szCs w:val="22"/>
              </w:rPr>
            </w:pPr>
            <w:del w:id="156" w:author="Wang Dong Yue" w:date="2020-11-01T13:17:00Z">
              <w:r w:rsidRPr="001C12BA" w:rsidDel="00114120">
                <w:rPr>
                  <w:rFonts w:ascii="Courier New" w:hAnsi="Courier New" w:cs="Courier New"/>
                  <w:sz w:val="22"/>
                  <w:szCs w:val="22"/>
                </w:rPr>
                <w:delText>correl(</w:delText>
              </w:r>
              <w:r w:rsidR="001C12BA" w:rsidDel="00114120">
                <w:rPr>
                  <w:rFonts w:ascii="Courier New" w:hAnsi="Courier New" w:cs="Courier New"/>
                  <w:sz w:val="22"/>
                  <w:szCs w:val="22"/>
                </w:rPr>
                <w:delText>X</w:delText>
              </w:r>
              <w:r w:rsidRPr="001C12BA" w:rsidDel="00114120">
                <w:rPr>
                  <w:rFonts w:ascii="Courier New" w:hAnsi="Courier New" w:cs="Courier New"/>
                  <w:sz w:val="22"/>
                  <w:szCs w:val="22"/>
                </w:rPr>
                <w:delText>, use = “complete.obs”)</w:delText>
              </w:r>
            </w:del>
          </w:p>
        </w:tc>
      </w:tr>
      <w:tr w:rsidR="00B223DF" w:rsidRPr="00A00AFE" w:rsidDel="00114120" w14:paraId="00392213" w14:textId="5303481B" w:rsidTr="00832CDD">
        <w:trPr>
          <w:del w:id="157" w:author="Wang Dong Yue" w:date="2020-11-01T13:17:00Z"/>
        </w:trPr>
        <w:tc>
          <w:tcPr>
            <w:tcW w:w="637" w:type="dxa"/>
            <w:tcBorders>
              <w:left w:val="single" w:sz="1" w:space="0" w:color="000000"/>
              <w:bottom w:val="single" w:sz="1" w:space="0" w:color="000000"/>
            </w:tcBorders>
            <w:shd w:val="clear" w:color="auto" w:fill="auto"/>
          </w:tcPr>
          <w:p w14:paraId="19362767" w14:textId="4D90031C" w:rsidR="00B223DF" w:rsidRPr="00A00AFE" w:rsidDel="00114120" w:rsidRDefault="00B223DF" w:rsidP="00B223DF">
            <w:pPr>
              <w:rPr>
                <w:del w:id="158" w:author="Wang Dong Yue" w:date="2020-11-01T13:17:00Z"/>
                <w:rFonts w:asciiTheme="minorHAnsi" w:hAnsiTheme="minorHAnsi" w:cstheme="minorHAnsi"/>
                <w:sz w:val="22"/>
                <w:szCs w:val="22"/>
              </w:rPr>
            </w:pPr>
            <w:del w:id="159" w:author="Wang Dong Yue" w:date="2020-11-01T13:17:00Z">
              <w:r w:rsidRPr="00A00AFE" w:rsidDel="00114120">
                <w:rPr>
                  <w:rFonts w:asciiTheme="minorHAnsi" w:hAnsiTheme="minorHAnsi" w:cstheme="minorHAnsi"/>
                  <w:sz w:val="22"/>
                  <w:szCs w:val="22"/>
                </w:rPr>
                <w:delText>(b)</w:delText>
              </w:r>
            </w:del>
          </w:p>
        </w:tc>
        <w:tc>
          <w:tcPr>
            <w:tcW w:w="9017" w:type="dxa"/>
            <w:tcBorders>
              <w:left w:val="single" w:sz="1" w:space="0" w:color="000000"/>
              <w:bottom w:val="single" w:sz="1" w:space="0" w:color="000000"/>
              <w:right w:val="single" w:sz="1" w:space="0" w:color="000000"/>
            </w:tcBorders>
            <w:shd w:val="clear" w:color="auto" w:fill="auto"/>
          </w:tcPr>
          <w:p w14:paraId="4D924A4C" w14:textId="41CC3B14" w:rsidR="00B223DF" w:rsidRPr="001C12BA" w:rsidDel="00114120" w:rsidRDefault="00B223DF" w:rsidP="00B223DF">
            <w:pPr>
              <w:rPr>
                <w:del w:id="160" w:author="Wang Dong Yue" w:date="2020-11-01T13:17:00Z"/>
                <w:rFonts w:ascii="Courier New" w:hAnsi="Courier New" w:cs="Courier New"/>
                <w:sz w:val="22"/>
                <w:szCs w:val="22"/>
              </w:rPr>
            </w:pPr>
            <w:del w:id="161" w:author="Wang Dong Yue" w:date="2020-11-01T13:17:00Z">
              <w:r w:rsidRPr="001C12BA" w:rsidDel="00114120">
                <w:rPr>
                  <w:rFonts w:ascii="Courier New" w:hAnsi="Courier New" w:cs="Courier New"/>
                  <w:sz w:val="22"/>
                  <w:szCs w:val="22"/>
                </w:rPr>
                <w:delText>correl(</w:delText>
              </w:r>
              <w:r w:rsidR="001C12BA" w:rsidDel="00114120">
                <w:rPr>
                  <w:rFonts w:ascii="Courier New" w:hAnsi="Courier New" w:cs="Courier New"/>
                  <w:sz w:val="22"/>
                  <w:szCs w:val="22"/>
                </w:rPr>
                <w:delText>X</w:delText>
              </w:r>
              <w:r w:rsidRPr="001C12BA" w:rsidDel="00114120">
                <w:rPr>
                  <w:rFonts w:ascii="Courier New" w:hAnsi="Courier New" w:cs="Courier New"/>
                  <w:sz w:val="22"/>
                  <w:szCs w:val="22"/>
                </w:rPr>
                <w:delText xml:space="preserve">, </w:delText>
              </w:r>
              <w:r w:rsidR="00D51BAB" w:rsidRPr="001C12BA" w:rsidDel="00114120">
                <w:rPr>
                  <w:rFonts w:ascii="Courier New" w:hAnsi="Courier New" w:cs="Courier New"/>
                  <w:sz w:val="22"/>
                  <w:szCs w:val="22"/>
                </w:rPr>
                <w:delText>use</w:delText>
              </w:r>
              <w:r w:rsidRPr="001C12BA" w:rsidDel="00114120">
                <w:rPr>
                  <w:rFonts w:ascii="Courier New" w:hAnsi="Courier New" w:cs="Courier New"/>
                  <w:sz w:val="22"/>
                  <w:szCs w:val="22"/>
                </w:rPr>
                <w:delText xml:space="preserve"> = “</w:delText>
              </w:r>
              <w:r w:rsidR="00D51BAB" w:rsidRPr="001C12BA" w:rsidDel="00114120">
                <w:rPr>
                  <w:rFonts w:ascii="Courier New" w:hAnsi="Courier New" w:cs="Courier New"/>
                  <w:sz w:val="22"/>
                  <w:szCs w:val="22"/>
                </w:rPr>
                <w:delText>pairwise.complete.obs</w:delText>
              </w:r>
              <w:r w:rsidRPr="001C12BA" w:rsidDel="00114120">
                <w:rPr>
                  <w:rFonts w:ascii="Courier New" w:hAnsi="Courier New" w:cs="Courier New"/>
                  <w:sz w:val="22"/>
                  <w:szCs w:val="22"/>
                </w:rPr>
                <w:delText>”)</w:delText>
              </w:r>
            </w:del>
          </w:p>
        </w:tc>
      </w:tr>
      <w:tr w:rsidR="00B223DF" w:rsidRPr="00A00AFE" w:rsidDel="00114120" w14:paraId="3B14B654" w14:textId="0364AFF9" w:rsidTr="00832CDD">
        <w:trPr>
          <w:del w:id="162" w:author="Wang Dong Yue" w:date="2020-11-01T13:17:00Z"/>
        </w:trPr>
        <w:tc>
          <w:tcPr>
            <w:tcW w:w="637" w:type="dxa"/>
            <w:tcBorders>
              <w:left w:val="single" w:sz="1" w:space="0" w:color="000000"/>
              <w:bottom w:val="single" w:sz="1" w:space="0" w:color="000000"/>
            </w:tcBorders>
            <w:shd w:val="clear" w:color="auto" w:fill="auto"/>
          </w:tcPr>
          <w:p w14:paraId="2ADCEBED" w14:textId="463B915F" w:rsidR="00B223DF" w:rsidRPr="00A00AFE" w:rsidDel="00114120" w:rsidRDefault="00B223DF" w:rsidP="00B223DF">
            <w:pPr>
              <w:rPr>
                <w:del w:id="163" w:author="Wang Dong Yue" w:date="2020-11-01T13:17:00Z"/>
                <w:rFonts w:asciiTheme="minorHAnsi" w:hAnsiTheme="minorHAnsi" w:cstheme="minorHAnsi"/>
                <w:sz w:val="22"/>
                <w:szCs w:val="22"/>
              </w:rPr>
            </w:pPr>
            <w:del w:id="164" w:author="Wang Dong Yue" w:date="2020-11-01T13:17:00Z">
              <w:r w:rsidRPr="00A00AFE" w:rsidDel="00114120">
                <w:rPr>
                  <w:rFonts w:asciiTheme="minorHAnsi" w:hAnsiTheme="minorHAnsi" w:cstheme="minorHAnsi"/>
                  <w:sz w:val="22"/>
                  <w:szCs w:val="22"/>
                </w:rPr>
                <w:delText>(c)</w:delText>
              </w:r>
            </w:del>
          </w:p>
        </w:tc>
        <w:tc>
          <w:tcPr>
            <w:tcW w:w="9017" w:type="dxa"/>
            <w:tcBorders>
              <w:left w:val="single" w:sz="1" w:space="0" w:color="000000"/>
              <w:bottom w:val="single" w:sz="1" w:space="0" w:color="000000"/>
              <w:right w:val="single" w:sz="1" w:space="0" w:color="000000"/>
            </w:tcBorders>
            <w:shd w:val="clear" w:color="auto" w:fill="auto"/>
          </w:tcPr>
          <w:p w14:paraId="78539F57" w14:textId="3E69FEE7" w:rsidR="00B223DF" w:rsidRPr="001C12BA" w:rsidDel="00114120" w:rsidRDefault="00B223DF" w:rsidP="00B223DF">
            <w:pPr>
              <w:tabs>
                <w:tab w:val="left" w:pos="813"/>
              </w:tabs>
              <w:rPr>
                <w:del w:id="165" w:author="Wang Dong Yue" w:date="2020-11-01T13:17:00Z"/>
                <w:rFonts w:ascii="Courier New" w:hAnsi="Courier New" w:cs="Courier New"/>
                <w:sz w:val="22"/>
                <w:szCs w:val="22"/>
              </w:rPr>
            </w:pPr>
            <w:del w:id="166" w:author="Wang Dong Yue" w:date="2020-11-01T13:17:00Z">
              <w:r w:rsidRPr="001C12BA" w:rsidDel="00114120">
                <w:rPr>
                  <w:rFonts w:ascii="Courier New" w:hAnsi="Courier New" w:cs="Courier New"/>
                  <w:sz w:val="22"/>
                  <w:szCs w:val="22"/>
                </w:rPr>
                <w:delText>cor(</w:delText>
              </w:r>
              <w:r w:rsidR="001C12BA" w:rsidDel="00114120">
                <w:rPr>
                  <w:rFonts w:ascii="Courier New" w:hAnsi="Courier New" w:cs="Courier New"/>
                  <w:sz w:val="22"/>
                  <w:szCs w:val="22"/>
                </w:rPr>
                <w:delText>X</w:delText>
              </w:r>
              <w:r w:rsidRPr="001C12BA" w:rsidDel="00114120">
                <w:rPr>
                  <w:rFonts w:ascii="Courier New" w:hAnsi="Courier New" w:cs="Courier New"/>
                  <w:sz w:val="22"/>
                  <w:szCs w:val="22"/>
                </w:rPr>
                <w:delText>, use = “complete.obs”)</w:delText>
              </w:r>
            </w:del>
          </w:p>
        </w:tc>
      </w:tr>
      <w:tr w:rsidR="00B223DF" w:rsidRPr="00A00AFE" w:rsidDel="00114120" w14:paraId="510C60B4" w14:textId="39B399D3" w:rsidTr="00832CDD">
        <w:trPr>
          <w:del w:id="167" w:author="Wang Dong Yue" w:date="2020-11-01T13:17:00Z"/>
        </w:trPr>
        <w:tc>
          <w:tcPr>
            <w:tcW w:w="637" w:type="dxa"/>
            <w:tcBorders>
              <w:left w:val="single" w:sz="1" w:space="0" w:color="000000"/>
              <w:bottom w:val="single" w:sz="1" w:space="0" w:color="000000"/>
            </w:tcBorders>
            <w:shd w:val="clear" w:color="auto" w:fill="auto"/>
          </w:tcPr>
          <w:p w14:paraId="24A399BF" w14:textId="7B27A84F" w:rsidR="00B223DF" w:rsidRPr="00A00AFE" w:rsidDel="00114120" w:rsidRDefault="00B223DF" w:rsidP="00B223DF">
            <w:pPr>
              <w:rPr>
                <w:del w:id="168" w:author="Wang Dong Yue" w:date="2020-11-01T13:17:00Z"/>
                <w:rFonts w:asciiTheme="minorHAnsi" w:hAnsiTheme="minorHAnsi" w:cstheme="minorHAnsi"/>
                <w:sz w:val="22"/>
                <w:szCs w:val="22"/>
              </w:rPr>
            </w:pPr>
            <w:del w:id="169" w:author="Wang Dong Yue" w:date="2020-11-01T13:17:00Z">
              <w:r w:rsidRPr="00A00AFE" w:rsidDel="00114120">
                <w:rPr>
                  <w:rFonts w:asciiTheme="minorHAnsi" w:hAnsiTheme="minorHAnsi" w:cstheme="minorHAnsi"/>
                  <w:sz w:val="22"/>
                  <w:szCs w:val="22"/>
                </w:rPr>
                <w:delText>(d)</w:delText>
              </w:r>
            </w:del>
          </w:p>
        </w:tc>
        <w:tc>
          <w:tcPr>
            <w:tcW w:w="9017" w:type="dxa"/>
            <w:tcBorders>
              <w:left w:val="single" w:sz="1" w:space="0" w:color="000000"/>
              <w:bottom w:val="single" w:sz="1" w:space="0" w:color="000000"/>
              <w:right w:val="single" w:sz="1" w:space="0" w:color="000000"/>
            </w:tcBorders>
            <w:shd w:val="clear" w:color="auto" w:fill="auto"/>
          </w:tcPr>
          <w:p w14:paraId="334DF713" w14:textId="1A9DFB04" w:rsidR="00B223DF" w:rsidRPr="001C12BA" w:rsidDel="00114120" w:rsidRDefault="00B223DF" w:rsidP="00B223DF">
            <w:pPr>
              <w:rPr>
                <w:del w:id="170" w:author="Wang Dong Yue" w:date="2020-11-01T13:17:00Z"/>
                <w:rFonts w:ascii="Courier New" w:hAnsi="Courier New" w:cs="Courier New"/>
                <w:sz w:val="22"/>
                <w:szCs w:val="22"/>
              </w:rPr>
            </w:pPr>
            <w:del w:id="171" w:author="Wang Dong Yue" w:date="2020-11-01T13:17:00Z">
              <w:r w:rsidRPr="001C12BA" w:rsidDel="00114120">
                <w:rPr>
                  <w:rFonts w:ascii="Courier New" w:hAnsi="Courier New" w:cs="Courier New"/>
                  <w:sz w:val="22"/>
                  <w:szCs w:val="22"/>
                </w:rPr>
                <w:delText>cor(</w:delText>
              </w:r>
              <w:r w:rsidR="001C12BA" w:rsidDel="00114120">
                <w:rPr>
                  <w:rFonts w:ascii="Courier New" w:hAnsi="Courier New" w:cs="Courier New"/>
                  <w:sz w:val="22"/>
                  <w:szCs w:val="22"/>
                </w:rPr>
                <w:delText>X</w:delText>
              </w:r>
              <w:r w:rsidRPr="001C12BA" w:rsidDel="00114120">
                <w:rPr>
                  <w:rFonts w:ascii="Courier New" w:hAnsi="Courier New" w:cs="Courier New"/>
                  <w:sz w:val="22"/>
                  <w:szCs w:val="22"/>
                </w:rPr>
                <w:delText xml:space="preserve">, </w:delText>
              </w:r>
              <w:r w:rsidR="00D51BAB" w:rsidRPr="001C12BA" w:rsidDel="00114120">
                <w:rPr>
                  <w:rFonts w:ascii="Courier New" w:hAnsi="Courier New" w:cs="Courier New"/>
                  <w:sz w:val="22"/>
                  <w:szCs w:val="22"/>
                </w:rPr>
                <w:delText>use</w:delText>
              </w:r>
              <w:r w:rsidRPr="001C12BA" w:rsidDel="00114120">
                <w:rPr>
                  <w:rFonts w:ascii="Courier New" w:hAnsi="Courier New" w:cs="Courier New"/>
                  <w:sz w:val="22"/>
                  <w:szCs w:val="22"/>
                </w:rPr>
                <w:delText xml:space="preserve"> = “</w:delText>
              </w:r>
              <w:r w:rsidR="00D51BAB" w:rsidRPr="001C12BA" w:rsidDel="00114120">
                <w:rPr>
                  <w:rFonts w:ascii="Courier New" w:hAnsi="Courier New" w:cs="Courier New"/>
                  <w:sz w:val="22"/>
                  <w:szCs w:val="22"/>
                </w:rPr>
                <w:delText>pairwise.</w:delText>
              </w:r>
              <w:r w:rsidRPr="001C12BA" w:rsidDel="00114120">
                <w:rPr>
                  <w:rFonts w:ascii="Courier New" w:hAnsi="Courier New" w:cs="Courier New"/>
                  <w:sz w:val="22"/>
                  <w:szCs w:val="22"/>
                </w:rPr>
                <w:delText>complete.obs”)</w:delText>
              </w:r>
            </w:del>
          </w:p>
        </w:tc>
      </w:tr>
    </w:tbl>
    <w:p w14:paraId="34A3D46C" w14:textId="3A211788" w:rsidR="005114B3" w:rsidRPr="00A00AFE" w:rsidDel="00114120" w:rsidRDefault="005114B3" w:rsidP="006C0446">
      <w:pPr>
        <w:rPr>
          <w:del w:id="172" w:author="Wang Dong Yue" w:date="2020-11-01T13:17:00Z"/>
          <w:rFonts w:asciiTheme="minorHAnsi" w:hAnsiTheme="minorHAnsi" w:cstheme="minorHAnsi"/>
          <w:b/>
          <w:color w:val="5B9BD5"/>
          <w:sz w:val="22"/>
          <w:szCs w:val="22"/>
        </w:rPr>
      </w:pPr>
    </w:p>
    <w:p w14:paraId="1BBBFAF7" w14:textId="22909B1E" w:rsidR="005114B3" w:rsidRPr="00A00AFE" w:rsidDel="00114120" w:rsidRDefault="005114B3" w:rsidP="006C0446">
      <w:pPr>
        <w:rPr>
          <w:del w:id="173" w:author="Wang Dong Yue" w:date="2020-11-01T13:17:00Z"/>
          <w:rFonts w:asciiTheme="minorHAnsi" w:hAnsiTheme="minorHAnsi" w:cstheme="minorHAnsi"/>
          <w:b/>
          <w:color w:val="5B9BD5"/>
          <w:sz w:val="22"/>
          <w:szCs w:val="22"/>
        </w:rPr>
      </w:pPr>
    </w:p>
    <w:p w14:paraId="72439EBE" w14:textId="209B9828" w:rsidR="005114B3" w:rsidDel="00114120" w:rsidRDefault="005114B3" w:rsidP="006C0446">
      <w:pPr>
        <w:rPr>
          <w:del w:id="174" w:author="Wang Dong Yue" w:date="2020-11-01T13:17:00Z"/>
          <w:rFonts w:asciiTheme="minorHAnsi" w:hAnsiTheme="minorHAnsi" w:cstheme="minorHAnsi"/>
          <w:b/>
          <w:color w:val="5B9BD5"/>
          <w:sz w:val="22"/>
          <w:szCs w:val="22"/>
        </w:rPr>
      </w:pPr>
    </w:p>
    <w:p w14:paraId="1AE89B49" w14:textId="0C28EA3C" w:rsidR="001C12BA" w:rsidDel="00114120" w:rsidRDefault="001C12BA" w:rsidP="006C0446">
      <w:pPr>
        <w:rPr>
          <w:del w:id="175" w:author="Wang Dong Yue" w:date="2020-11-01T13:17:00Z"/>
          <w:rFonts w:asciiTheme="minorHAnsi" w:hAnsiTheme="minorHAnsi" w:cstheme="minorHAnsi"/>
          <w:b/>
          <w:color w:val="5B9BD5"/>
          <w:sz w:val="22"/>
          <w:szCs w:val="22"/>
        </w:rPr>
      </w:pPr>
    </w:p>
    <w:p w14:paraId="78BDA7C2" w14:textId="18AEC003" w:rsidR="001C12BA" w:rsidRPr="00A00AFE" w:rsidDel="00114120" w:rsidRDefault="001C12BA" w:rsidP="006C0446">
      <w:pPr>
        <w:rPr>
          <w:del w:id="176" w:author="Wang Dong Yue" w:date="2020-11-01T13:17:00Z"/>
          <w:rFonts w:asciiTheme="minorHAnsi" w:hAnsiTheme="minorHAnsi" w:cstheme="minorHAnsi"/>
          <w:b/>
          <w:color w:val="5B9BD5"/>
          <w:sz w:val="22"/>
          <w:szCs w:val="22"/>
        </w:rPr>
      </w:pPr>
    </w:p>
    <w:p w14:paraId="74BB4229" w14:textId="13A4F092" w:rsidR="004B3D7F" w:rsidRPr="00A00AFE" w:rsidDel="00114120" w:rsidRDefault="004B3D7F" w:rsidP="006C0446">
      <w:pPr>
        <w:rPr>
          <w:del w:id="177" w:author="Wang Dong Yue" w:date="2020-11-01T13:17:00Z"/>
          <w:rFonts w:asciiTheme="minorHAnsi" w:hAnsiTheme="minorHAnsi" w:cstheme="minorHAnsi"/>
          <w:b/>
          <w:color w:val="000000" w:themeColor="text1"/>
          <w:sz w:val="22"/>
          <w:szCs w:val="22"/>
        </w:rPr>
      </w:pPr>
      <w:del w:id="178" w:author="Wang Dong Yue" w:date="2020-11-01T13:17:00Z">
        <w:r w:rsidRPr="00A00AFE" w:rsidDel="00114120">
          <w:rPr>
            <w:rFonts w:asciiTheme="minorHAnsi" w:hAnsiTheme="minorHAnsi" w:cstheme="minorHAnsi"/>
            <w:b/>
            <w:color w:val="000000" w:themeColor="text1"/>
            <w:sz w:val="22"/>
            <w:szCs w:val="22"/>
          </w:rPr>
          <w:lastRenderedPageBreak/>
          <w:delText>An</w:delText>
        </w:r>
        <w:r w:rsidR="00C42EE4" w:rsidRPr="00A00AFE" w:rsidDel="00114120">
          <w:rPr>
            <w:rFonts w:asciiTheme="minorHAnsi" w:hAnsiTheme="minorHAnsi" w:cstheme="minorHAnsi"/>
            <w:b/>
            <w:color w:val="000000" w:themeColor="text1"/>
            <w:sz w:val="22"/>
            <w:szCs w:val="22"/>
          </w:rPr>
          <w:delText>s</w:delText>
        </w:r>
        <w:r w:rsidRPr="00A00AFE" w:rsidDel="00114120">
          <w:rPr>
            <w:rFonts w:asciiTheme="minorHAnsi" w:hAnsiTheme="minorHAnsi" w:cstheme="minorHAnsi"/>
            <w:b/>
            <w:color w:val="000000" w:themeColor="text1"/>
            <w:sz w:val="22"/>
            <w:szCs w:val="22"/>
          </w:rPr>
          <w:delText>wers:</w:delText>
        </w:r>
      </w:del>
    </w:p>
    <w:p w14:paraId="37835FC3" w14:textId="39ADDF38" w:rsidR="00FF1E8A" w:rsidRPr="00A00AFE" w:rsidDel="00114120" w:rsidRDefault="00FF1E8A" w:rsidP="006C0446">
      <w:pPr>
        <w:rPr>
          <w:del w:id="179" w:author="Wang Dong Yue" w:date="2020-11-01T13:17:00Z"/>
          <w:rFonts w:asciiTheme="minorHAnsi" w:hAnsiTheme="minorHAnsi" w:cstheme="minorHAnsi"/>
          <w:b/>
          <w:color w:val="000000" w:themeColor="text1"/>
          <w:sz w:val="22"/>
          <w:szCs w:val="22"/>
        </w:rPr>
      </w:pPr>
    </w:p>
    <w:p w14:paraId="02E1E486" w14:textId="760A25AC" w:rsidR="00FF1E8A" w:rsidRPr="00A00AFE" w:rsidDel="00114120" w:rsidRDefault="00FF1E8A" w:rsidP="00FF1E8A">
      <w:pPr>
        <w:pStyle w:val="ListParagraph"/>
        <w:numPr>
          <w:ilvl w:val="0"/>
          <w:numId w:val="6"/>
        </w:numPr>
        <w:suppressAutoHyphens w:val="0"/>
        <w:contextualSpacing w:val="0"/>
        <w:rPr>
          <w:del w:id="180" w:author="Wang Dong Yue" w:date="2020-11-01T13:17:00Z"/>
          <w:rFonts w:asciiTheme="minorHAnsi" w:hAnsiTheme="minorHAnsi" w:cstheme="minorHAnsi"/>
          <w:i/>
          <w:sz w:val="22"/>
          <w:szCs w:val="22"/>
        </w:rPr>
      </w:pPr>
      <w:del w:id="181" w:author="Wang Dong Yue" w:date="2020-11-01T13:17:00Z">
        <w:r w:rsidRPr="001C12BA" w:rsidDel="00114120">
          <w:rPr>
            <w:rFonts w:asciiTheme="minorHAnsi" w:hAnsiTheme="minorHAnsi" w:cstheme="minorHAnsi"/>
            <w:b/>
            <w:i/>
            <w:sz w:val="22"/>
            <w:szCs w:val="22"/>
          </w:rPr>
          <w:delText>Answer: A.</w:delText>
        </w:r>
        <w:r w:rsidRPr="00A00AFE" w:rsidDel="00114120">
          <w:rPr>
            <w:rFonts w:asciiTheme="minorHAnsi" w:hAnsiTheme="minorHAnsi" w:cstheme="minorHAnsi"/>
            <w:i/>
            <w:sz w:val="22"/>
            <w:szCs w:val="22"/>
          </w:rPr>
          <w:delText xml:space="preserve"> Graphs A and C must have a positive sign, with a stronger correlation for A than for C. Graph B has to have a negative sign. </w:delText>
        </w:r>
      </w:del>
    </w:p>
    <w:p w14:paraId="2B1F3480" w14:textId="7E54349C" w:rsidR="00FF1E8A" w:rsidRPr="00A00AFE" w:rsidDel="00114120" w:rsidRDefault="00FF1E8A" w:rsidP="00A00AFE">
      <w:pPr>
        <w:pStyle w:val="ListParagraph"/>
        <w:suppressAutoHyphens w:val="0"/>
        <w:ind w:left="360"/>
        <w:contextualSpacing w:val="0"/>
        <w:rPr>
          <w:del w:id="182" w:author="Wang Dong Yue" w:date="2020-11-01T13:17:00Z"/>
          <w:rFonts w:asciiTheme="minorHAnsi" w:hAnsiTheme="minorHAnsi" w:cstheme="minorHAnsi"/>
          <w:i/>
          <w:sz w:val="22"/>
          <w:szCs w:val="22"/>
        </w:rPr>
      </w:pPr>
    </w:p>
    <w:p w14:paraId="2F08902B" w14:textId="1A4C749D" w:rsidR="00FF1E8A" w:rsidRPr="00A00AFE" w:rsidDel="00114120" w:rsidRDefault="00FF1E8A" w:rsidP="00FF1E8A">
      <w:pPr>
        <w:pStyle w:val="ListParagraph"/>
        <w:numPr>
          <w:ilvl w:val="0"/>
          <w:numId w:val="6"/>
        </w:numPr>
        <w:suppressAutoHyphens w:val="0"/>
        <w:contextualSpacing w:val="0"/>
        <w:rPr>
          <w:del w:id="183" w:author="Wang Dong Yue" w:date="2020-11-01T13:17:00Z"/>
          <w:rFonts w:asciiTheme="minorHAnsi" w:hAnsiTheme="minorHAnsi" w:cstheme="minorHAnsi"/>
          <w:sz w:val="22"/>
          <w:szCs w:val="22"/>
        </w:rPr>
      </w:pPr>
      <w:del w:id="184" w:author="Wang Dong Yue" w:date="2020-11-01T13:17:00Z">
        <w:r w:rsidRPr="001C12BA" w:rsidDel="00114120">
          <w:rPr>
            <w:rFonts w:asciiTheme="minorHAnsi" w:hAnsiTheme="minorHAnsi" w:cstheme="minorHAnsi"/>
            <w:b/>
            <w:i/>
            <w:sz w:val="22"/>
            <w:szCs w:val="22"/>
          </w:rPr>
          <w:delText>Answer: D.</w:delText>
        </w:r>
        <w:r w:rsidRPr="00A00AFE" w:rsidDel="00114120">
          <w:rPr>
            <w:rFonts w:asciiTheme="minorHAnsi" w:hAnsiTheme="minorHAnsi" w:cstheme="minorHAnsi"/>
            <w:i/>
            <w:sz w:val="22"/>
            <w:szCs w:val="22"/>
          </w:rPr>
          <w:delText xml:space="preserve"> A uniform shift of marks changes the mean of the marks, but not the distance of any mark from the mean. Z-scores are not affected, and therefore it will not affect the correlation.</w:delText>
        </w:r>
        <w:r w:rsidRPr="00A00AFE" w:rsidDel="00114120">
          <w:rPr>
            <w:rFonts w:asciiTheme="minorHAnsi" w:hAnsiTheme="minorHAnsi" w:cstheme="minorHAnsi"/>
            <w:sz w:val="22"/>
            <w:szCs w:val="22"/>
          </w:rPr>
          <w:delText xml:space="preserve">  </w:delText>
        </w:r>
      </w:del>
    </w:p>
    <w:p w14:paraId="62CBB116" w14:textId="02225F7D" w:rsidR="00FF1E8A" w:rsidRPr="00A00AFE" w:rsidDel="00114120" w:rsidRDefault="00FF1E8A" w:rsidP="00A00AFE">
      <w:pPr>
        <w:suppressAutoHyphens w:val="0"/>
        <w:rPr>
          <w:del w:id="185" w:author="Wang Dong Yue" w:date="2020-11-01T13:17:00Z"/>
          <w:rFonts w:asciiTheme="minorHAnsi" w:hAnsiTheme="minorHAnsi" w:cstheme="minorHAnsi"/>
          <w:sz w:val="22"/>
          <w:szCs w:val="22"/>
        </w:rPr>
      </w:pPr>
    </w:p>
    <w:p w14:paraId="768F90E5" w14:textId="6F8895DF" w:rsidR="00FF1E8A" w:rsidRPr="00A00AFE" w:rsidDel="00114120" w:rsidRDefault="00FF1E8A" w:rsidP="00FF1E8A">
      <w:pPr>
        <w:pStyle w:val="ListParagraph"/>
        <w:numPr>
          <w:ilvl w:val="0"/>
          <w:numId w:val="6"/>
        </w:numPr>
        <w:suppressAutoHyphens w:val="0"/>
        <w:contextualSpacing w:val="0"/>
        <w:rPr>
          <w:del w:id="186" w:author="Wang Dong Yue" w:date="2020-11-01T13:17:00Z"/>
          <w:rFonts w:asciiTheme="minorHAnsi" w:hAnsiTheme="minorHAnsi" w:cstheme="minorHAnsi"/>
          <w:sz w:val="22"/>
          <w:szCs w:val="22"/>
        </w:rPr>
      </w:pPr>
      <w:del w:id="187" w:author="Wang Dong Yue" w:date="2020-11-01T13:17:00Z">
        <w:r w:rsidRPr="001C12BA" w:rsidDel="00114120">
          <w:rPr>
            <w:rFonts w:asciiTheme="minorHAnsi" w:hAnsiTheme="minorHAnsi" w:cstheme="minorHAnsi"/>
            <w:b/>
            <w:i/>
            <w:sz w:val="22"/>
            <w:szCs w:val="22"/>
          </w:rPr>
          <w:delText>Answer: D.</w:delText>
        </w:r>
        <w:r w:rsidRPr="00A00AFE" w:rsidDel="00114120">
          <w:rPr>
            <w:rFonts w:asciiTheme="minorHAnsi" w:hAnsiTheme="minorHAnsi" w:cstheme="minorHAnsi"/>
            <w:i/>
            <w:sz w:val="22"/>
            <w:szCs w:val="22"/>
          </w:rPr>
          <w:delText xml:space="preserve"> The strength of an association is not affected by the sign. Numerically, age and weight have as strong a linear relation as income and weight.</w:delText>
        </w:r>
      </w:del>
    </w:p>
    <w:p w14:paraId="499A7BAC" w14:textId="65EA749C" w:rsidR="008506F9" w:rsidRPr="00A00AFE" w:rsidDel="00114120" w:rsidRDefault="008506F9" w:rsidP="00A00AFE">
      <w:pPr>
        <w:pStyle w:val="ListParagraph"/>
        <w:rPr>
          <w:del w:id="188" w:author="Wang Dong Yue" w:date="2020-11-01T13:17:00Z"/>
          <w:rFonts w:asciiTheme="minorHAnsi" w:hAnsiTheme="minorHAnsi" w:cstheme="minorHAnsi"/>
          <w:sz w:val="22"/>
          <w:szCs w:val="22"/>
        </w:rPr>
      </w:pPr>
    </w:p>
    <w:p w14:paraId="3141EFD5" w14:textId="32EA8EE1" w:rsidR="008506F9" w:rsidRPr="001C12BA" w:rsidDel="00114120" w:rsidRDefault="008506F9" w:rsidP="00FF1E8A">
      <w:pPr>
        <w:pStyle w:val="ListParagraph"/>
        <w:numPr>
          <w:ilvl w:val="0"/>
          <w:numId w:val="6"/>
        </w:numPr>
        <w:suppressAutoHyphens w:val="0"/>
        <w:contextualSpacing w:val="0"/>
        <w:rPr>
          <w:del w:id="189" w:author="Wang Dong Yue" w:date="2020-11-01T13:17:00Z"/>
          <w:rFonts w:asciiTheme="minorHAnsi" w:hAnsiTheme="minorHAnsi" w:cstheme="minorHAnsi"/>
          <w:i/>
          <w:sz w:val="22"/>
          <w:szCs w:val="22"/>
        </w:rPr>
      </w:pPr>
      <w:del w:id="190" w:author="Wang Dong Yue" w:date="2020-11-01T13:17:00Z">
        <w:r w:rsidRPr="001C12BA" w:rsidDel="00114120">
          <w:rPr>
            <w:rFonts w:asciiTheme="minorHAnsi" w:hAnsiTheme="minorHAnsi" w:cstheme="minorHAnsi"/>
            <w:b/>
            <w:i/>
            <w:sz w:val="22"/>
            <w:szCs w:val="22"/>
          </w:rPr>
          <w:delText>Answer: C.</w:delText>
        </w:r>
        <w:r w:rsidRPr="001C12BA" w:rsidDel="00114120">
          <w:rPr>
            <w:rFonts w:asciiTheme="minorHAnsi" w:hAnsiTheme="minorHAnsi" w:cstheme="minorHAnsi"/>
            <w:i/>
            <w:sz w:val="22"/>
            <w:szCs w:val="22"/>
          </w:rPr>
          <w:delText xml:space="preserve"> </w:delText>
        </w:r>
        <w:r w:rsidR="00CB753A" w:rsidRPr="001C12BA" w:rsidDel="00114120">
          <w:rPr>
            <w:rFonts w:asciiTheme="minorHAnsi" w:hAnsiTheme="minorHAnsi" w:cstheme="minorHAnsi"/>
            <w:i/>
            <w:sz w:val="22"/>
            <w:szCs w:val="22"/>
          </w:rPr>
          <w:delText>T</w:delText>
        </w:r>
        <w:r w:rsidRPr="001C12BA" w:rsidDel="00114120">
          <w:rPr>
            <w:rFonts w:asciiTheme="minorHAnsi" w:hAnsiTheme="minorHAnsi" w:cstheme="minorHAnsi"/>
            <w:i/>
            <w:sz w:val="22"/>
            <w:szCs w:val="22"/>
          </w:rPr>
          <w:delText xml:space="preserve">he negative correlation between chewing tobacco use and age at death </w:delText>
        </w:r>
        <w:r w:rsidR="00CB753A" w:rsidRPr="001C12BA" w:rsidDel="00114120">
          <w:rPr>
            <w:rFonts w:asciiTheme="minorHAnsi" w:hAnsiTheme="minorHAnsi" w:cstheme="minorHAnsi"/>
            <w:i/>
            <w:sz w:val="22"/>
            <w:szCs w:val="22"/>
          </w:rPr>
          <w:delText>itself does not imply a causal relationship between chewing tobacco use and longevity. It would thus be incorrect to conclude from the correlation alone that chewing tobacco increases the risk of death.</w:delText>
        </w:r>
      </w:del>
    </w:p>
    <w:p w14:paraId="3EAFB919" w14:textId="6B782A1F" w:rsidR="00D51BAB" w:rsidRPr="001C12BA" w:rsidDel="00114120" w:rsidRDefault="00D51BAB" w:rsidP="001C12BA">
      <w:pPr>
        <w:suppressAutoHyphens w:val="0"/>
        <w:rPr>
          <w:del w:id="191" w:author="Wang Dong Yue" w:date="2020-11-01T13:17:00Z"/>
          <w:rFonts w:asciiTheme="minorHAnsi" w:hAnsiTheme="minorHAnsi" w:cstheme="minorHAnsi"/>
          <w:i/>
          <w:sz w:val="22"/>
          <w:szCs w:val="22"/>
        </w:rPr>
      </w:pPr>
    </w:p>
    <w:p w14:paraId="402A2E64" w14:textId="7B1B95CB" w:rsidR="00D51BAB" w:rsidRPr="001C12BA" w:rsidDel="00114120" w:rsidRDefault="00D51BAB" w:rsidP="00D51BAB">
      <w:pPr>
        <w:pStyle w:val="ListParagraph"/>
        <w:numPr>
          <w:ilvl w:val="0"/>
          <w:numId w:val="6"/>
        </w:numPr>
        <w:suppressAutoHyphens w:val="0"/>
        <w:contextualSpacing w:val="0"/>
        <w:rPr>
          <w:del w:id="192" w:author="Wang Dong Yue" w:date="2020-11-01T13:17:00Z"/>
          <w:rFonts w:asciiTheme="minorHAnsi" w:hAnsiTheme="minorHAnsi" w:cstheme="minorHAnsi"/>
          <w:i/>
          <w:sz w:val="22"/>
          <w:szCs w:val="22"/>
        </w:rPr>
      </w:pPr>
      <w:del w:id="193" w:author="Wang Dong Yue" w:date="2020-11-01T13:17:00Z">
        <w:r w:rsidRPr="001C12BA" w:rsidDel="00114120">
          <w:rPr>
            <w:rFonts w:asciiTheme="minorHAnsi" w:hAnsiTheme="minorHAnsi" w:cstheme="minorHAnsi"/>
            <w:b/>
            <w:i/>
            <w:sz w:val="22"/>
            <w:szCs w:val="22"/>
          </w:rPr>
          <w:delText>Answer: C.</w:delText>
        </w:r>
        <w:r w:rsidRPr="001C12BA" w:rsidDel="00114120">
          <w:rPr>
            <w:rFonts w:asciiTheme="minorHAnsi" w:hAnsiTheme="minorHAnsi" w:cstheme="minorHAnsi"/>
            <w:i/>
            <w:sz w:val="22"/>
            <w:szCs w:val="22"/>
          </w:rPr>
          <w:delText xml:space="preserve"> There is no command </w:delText>
        </w:r>
        <w:r w:rsidRPr="001C12BA" w:rsidDel="00114120">
          <w:rPr>
            <w:rFonts w:ascii="Courier New" w:hAnsi="Courier New" w:cs="Courier New"/>
            <w:sz w:val="22"/>
            <w:szCs w:val="22"/>
          </w:rPr>
          <w:delText>correl()</w:delText>
        </w:r>
        <w:r w:rsidRPr="001C12BA" w:rsidDel="00114120">
          <w:rPr>
            <w:rFonts w:asciiTheme="minorHAnsi" w:hAnsiTheme="minorHAnsi" w:cstheme="minorHAnsi"/>
            <w:i/>
            <w:sz w:val="22"/>
            <w:szCs w:val="22"/>
          </w:rPr>
          <w:delText xml:space="preserve"> in base R (though this is the </w:delText>
        </w:r>
        <w:r w:rsidR="001C12BA" w:rsidDel="00114120">
          <w:rPr>
            <w:rFonts w:asciiTheme="minorHAnsi" w:hAnsiTheme="minorHAnsi" w:cstheme="minorHAnsi"/>
            <w:i/>
            <w:sz w:val="22"/>
            <w:szCs w:val="22"/>
          </w:rPr>
          <w:delText>command</w:delText>
        </w:r>
        <w:r w:rsidR="001C12BA" w:rsidRPr="001C12BA" w:rsidDel="00114120">
          <w:rPr>
            <w:rFonts w:asciiTheme="minorHAnsi" w:hAnsiTheme="minorHAnsi" w:cstheme="minorHAnsi"/>
            <w:i/>
            <w:sz w:val="22"/>
            <w:szCs w:val="22"/>
          </w:rPr>
          <w:delText xml:space="preserve"> </w:delText>
        </w:r>
        <w:r w:rsidRPr="001C12BA" w:rsidDel="00114120">
          <w:rPr>
            <w:rFonts w:asciiTheme="minorHAnsi" w:hAnsiTheme="minorHAnsi" w:cstheme="minorHAnsi"/>
            <w:i/>
            <w:sz w:val="22"/>
            <w:szCs w:val="22"/>
          </w:rPr>
          <w:delText xml:space="preserve">you would use to calculate a correlation in MS Excel). The correct option for the argument </w:delText>
        </w:r>
        <w:r w:rsidRPr="001C12BA" w:rsidDel="00114120">
          <w:rPr>
            <w:rFonts w:ascii="Courier New" w:hAnsi="Courier New" w:cs="Courier New"/>
            <w:sz w:val="22"/>
            <w:szCs w:val="22"/>
          </w:rPr>
          <w:delText>use</w:delText>
        </w:r>
        <w:r w:rsidRPr="001C12BA" w:rsidDel="00114120">
          <w:rPr>
            <w:rFonts w:asciiTheme="minorHAnsi" w:hAnsiTheme="minorHAnsi" w:cstheme="minorHAnsi"/>
            <w:i/>
            <w:sz w:val="22"/>
            <w:szCs w:val="22"/>
          </w:rPr>
          <w:delText xml:space="preserve"> is </w:delText>
        </w:r>
        <w:r w:rsidRPr="001C12BA" w:rsidDel="00114120">
          <w:rPr>
            <w:rFonts w:ascii="Courier New" w:hAnsi="Courier New" w:cs="Courier New"/>
            <w:sz w:val="22"/>
            <w:szCs w:val="22"/>
          </w:rPr>
          <w:delText>“complete.obs”</w:delText>
        </w:r>
        <w:r w:rsidRPr="001C12BA" w:rsidDel="00114120">
          <w:rPr>
            <w:rFonts w:asciiTheme="minorHAnsi" w:hAnsiTheme="minorHAnsi" w:cstheme="minorHAnsi"/>
            <w:i/>
            <w:sz w:val="22"/>
            <w:szCs w:val="22"/>
          </w:rPr>
          <w:delText>.</w:delText>
        </w:r>
      </w:del>
    </w:p>
    <w:p w14:paraId="63AEB387" w14:textId="6C4E7AE3" w:rsidR="00D51BAB" w:rsidDel="00114120" w:rsidRDefault="00D51BAB" w:rsidP="006C0446">
      <w:pPr>
        <w:rPr>
          <w:del w:id="194" w:author="Wang Dong Yue" w:date="2020-11-01T13:17:00Z"/>
          <w:rFonts w:asciiTheme="minorHAnsi" w:hAnsiTheme="minorHAnsi" w:cstheme="minorHAnsi"/>
          <w:b/>
          <w:color w:val="000000" w:themeColor="text1"/>
          <w:sz w:val="22"/>
          <w:szCs w:val="22"/>
        </w:rPr>
      </w:pPr>
    </w:p>
    <w:p w14:paraId="746E52B0" w14:textId="336F453B" w:rsidR="004B3D7F" w:rsidRPr="001C2897" w:rsidRDefault="004B3D7F" w:rsidP="006C0446">
      <w:pPr>
        <w:rPr>
          <w:rFonts w:asciiTheme="minorHAnsi" w:hAnsiTheme="minorHAnsi" w:cstheme="minorHAnsi"/>
          <w:color w:val="000000" w:themeColor="text1"/>
          <w:sz w:val="22"/>
          <w:szCs w:val="22"/>
        </w:rPr>
      </w:pPr>
    </w:p>
    <w:sectPr w:rsidR="004B3D7F" w:rsidRPr="001C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ont272">
    <w:altName w:val="Times New Roman"/>
    <w:charset w:val="00"/>
    <w:family w:val="auto"/>
    <w:pitch w:val="variable"/>
  </w:font>
  <w:font w:name="DejaVu Sans">
    <w:altName w:val="Times New Roman"/>
    <w:charset w:val="00"/>
    <w:family w:val="auto"/>
    <w:pitch w:val="variable"/>
  </w:font>
  <w:font w:name="Lohit Hind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3BAE"/>
    <w:multiLevelType w:val="hybridMultilevel"/>
    <w:tmpl w:val="97E0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6DE3"/>
    <w:multiLevelType w:val="hybridMultilevel"/>
    <w:tmpl w:val="EFE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7929"/>
    <w:multiLevelType w:val="hybridMultilevel"/>
    <w:tmpl w:val="EEAC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C448F"/>
    <w:multiLevelType w:val="hybridMultilevel"/>
    <w:tmpl w:val="6B2872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EA0A22"/>
    <w:multiLevelType w:val="hybridMultilevel"/>
    <w:tmpl w:val="CF6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C47C5"/>
    <w:multiLevelType w:val="hybridMultilevel"/>
    <w:tmpl w:val="30A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g Dong Yue">
    <w15:presenceInfo w15:providerId="Windows Live" w15:userId="d9cd7604df708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5C"/>
    <w:rsid w:val="000022EA"/>
    <w:rsid w:val="00005175"/>
    <w:rsid w:val="00005A6F"/>
    <w:rsid w:val="000119DF"/>
    <w:rsid w:val="0001270D"/>
    <w:rsid w:val="00031036"/>
    <w:rsid w:val="0004247B"/>
    <w:rsid w:val="000438B5"/>
    <w:rsid w:val="00076563"/>
    <w:rsid w:val="00081A6E"/>
    <w:rsid w:val="000828FA"/>
    <w:rsid w:val="00084DBB"/>
    <w:rsid w:val="0008622E"/>
    <w:rsid w:val="00094E1A"/>
    <w:rsid w:val="00095557"/>
    <w:rsid w:val="000A4215"/>
    <w:rsid w:val="000B187D"/>
    <w:rsid w:val="000B4D39"/>
    <w:rsid w:val="000C193B"/>
    <w:rsid w:val="000C6D65"/>
    <w:rsid w:val="000E490B"/>
    <w:rsid w:val="000E513A"/>
    <w:rsid w:val="000F0CDF"/>
    <w:rsid w:val="000F7C62"/>
    <w:rsid w:val="00114120"/>
    <w:rsid w:val="0011772C"/>
    <w:rsid w:val="00136A94"/>
    <w:rsid w:val="00142EE5"/>
    <w:rsid w:val="0014623A"/>
    <w:rsid w:val="001540E2"/>
    <w:rsid w:val="001545C6"/>
    <w:rsid w:val="00154F88"/>
    <w:rsid w:val="00157115"/>
    <w:rsid w:val="00167E3C"/>
    <w:rsid w:val="001754E1"/>
    <w:rsid w:val="0017557B"/>
    <w:rsid w:val="001759E2"/>
    <w:rsid w:val="00187E0D"/>
    <w:rsid w:val="0019758A"/>
    <w:rsid w:val="001A4B95"/>
    <w:rsid w:val="001A6065"/>
    <w:rsid w:val="001B1B3A"/>
    <w:rsid w:val="001C08EA"/>
    <w:rsid w:val="001C12BA"/>
    <w:rsid w:val="001C1B57"/>
    <w:rsid w:val="001C2897"/>
    <w:rsid w:val="001D7D45"/>
    <w:rsid w:val="001F2961"/>
    <w:rsid w:val="001F4524"/>
    <w:rsid w:val="00206321"/>
    <w:rsid w:val="002107A5"/>
    <w:rsid w:val="0021697A"/>
    <w:rsid w:val="0023714E"/>
    <w:rsid w:val="002503E1"/>
    <w:rsid w:val="00256E22"/>
    <w:rsid w:val="002910D2"/>
    <w:rsid w:val="002927CE"/>
    <w:rsid w:val="002A526B"/>
    <w:rsid w:val="002B098D"/>
    <w:rsid w:val="002B2026"/>
    <w:rsid w:val="002B4D61"/>
    <w:rsid w:val="002C123A"/>
    <w:rsid w:val="002C274C"/>
    <w:rsid w:val="002D5C89"/>
    <w:rsid w:val="002E1D9D"/>
    <w:rsid w:val="00301714"/>
    <w:rsid w:val="00307421"/>
    <w:rsid w:val="0031247F"/>
    <w:rsid w:val="0031414C"/>
    <w:rsid w:val="0031633F"/>
    <w:rsid w:val="0032151F"/>
    <w:rsid w:val="003237D0"/>
    <w:rsid w:val="003312E5"/>
    <w:rsid w:val="0034165D"/>
    <w:rsid w:val="00342CF3"/>
    <w:rsid w:val="0034553B"/>
    <w:rsid w:val="00350BA9"/>
    <w:rsid w:val="00351C34"/>
    <w:rsid w:val="00352110"/>
    <w:rsid w:val="003532AA"/>
    <w:rsid w:val="0036461D"/>
    <w:rsid w:val="00380EEF"/>
    <w:rsid w:val="00381407"/>
    <w:rsid w:val="00394E1A"/>
    <w:rsid w:val="003B0DD5"/>
    <w:rsid w:val="003B6012"/>
    <w:rsid w:val="003B7A17"/>
    <w:rsid w:val="003C0808"/>
    <w:rsid w:val="003C1F15"/>
    <w:rsid w:val="003C2257"/>
    <w:rsid w:val="003C4A50"/>
    <w:rsid w:val="003C5C39"/>
    <w:rsid w:val="003D003B"/>
    <w:rsid w:val="003D205A"/>
    <w:rsid w:val="003E0802"/>
    <w:rsid w:val="003E6671"/>
    <w:rsid w:val="00421D29"/>
    <w:rsid w:val="00433A6A"/>
    <w:rsid w:val="004403FA"/>
    <w:rsid w:val="00451461"/>
    <w:rsid w:val="0046325C"/>
    <w:rsid w:val="00464A45"/>
    <w:rsid w:val="00465C0E"/>
    <w:rsid w:val="004766A4"/>
    <w:rsid w:val="00480F14"/>
    <w:rsid w:val="004901A5"/>
    <w:rsid w:val="00492B0B"/>
    <w:rsid w:val="00493C42"/>
    <w:rsid w:val="0049596C"/>
    <w:rsid w:val="004A18C3"/>
    <w:rsid w:val="004B279F"/>
    <w:rsid w:val="004B3D7F"/>
    <w:rsid w:val="004C02B4"/>
    <w:rsid w:val="004E7FEE"/>
    <w:rsid w:val="00501E8D"/>
    <w:rsid w:val="00507B45"/>
    <w:rsid w:val="005114B3"/>
    <w:rsid w:val="00513ADF"/>
    <w:rsid w:val="005221C8"/>
    <w:rsid w:val="00525A7B"/>
    <w:rsid w:val="005304F2"/>
    <w:rsid w:val="005333E5"/>
    <w:rsid w:val="005369BE"/>
    <w:rsid w:val="005414BC"/>
    <w:rsid w:val="0054202F"/>
    <w:rsid w:val="005500BD"/>
    <w:rsid w:val="0055266E"/>
    <w:rsid w:val="005531F6"/>
    <w:rsid w:val="00555BE4"/>
    <w:rsid w:val="00562364"/>
    <w:rsid w:val="00574177"/>
    <w:rsid w:val="00577B11"/>
    <w:rsid w:val="005971B6"/>
    <w:rsid w:val="005B097B"/>
    <w:rsid w:val="005B67D1"/>
    <w:rsid w:val="005C4F32"/>
    <w:rsid w:val="005C6389"/>
    <w:rsid w:val="005F12FC"/>
    <w:rsid w:val="00604074"/>
    <w:rsid w:val="006151BE"/>
    <w:rsid w:val="0062345A"/>
    <w:rsid w:val="00641A9C"/>
    <w:rsid w:val="00652E0F"/>
    <w:rsid w:val="00661A31"/>
    <w:rsid w:val="00667B47"/>
    <w:rsid w:val="0067306F"/>
    <w:rsid w:val="00685799"/>
    <w:rsid w:val="006923EC"/>
    <w:rsid w:val="006B0834"/>
    <w:rsid w:val="006B1405"/>
    <w:rsid w:val="006C0446"/>
    <w:rsid w:val="006C2147"/>
    <w:rsid w:val="006C6C20"/>
    <w:rsid w:val="006D38D7"/>
    <w:rsid w:val="006E1402"/>
    <w:rsid w:val="006F055E"/>
    <w:rsid w:val="006F12A7"/>
    <w:rsid w:val="006F75E0"/>
    <w:rsid w:val="0070299A"/>
    <w:rsid w:val="0070390E"/>
    <w:rsid w:val="0072797B"/>
    <w:rsid w:val="00735B9D"/>
    <w:rsid w:val="007361A9"/>
    <w:rsid w:val="00742C3E"/>
    <w:rsid w:val="0075003B"/>
    <w:rsid w:val="00750C5F"/>
    <w:rsid w:val="0075107D"/>
    <w:rsid w:val="007623F2"/>
    <w:rsid w:val="0076515B"/>
    <w:rsid w:val="007672E6"/>
    <w:rsid w:val="00770C38"/>
    <w:rsid w:val="00780443"/>
    <w:rsid w:val="007865DE"/>
    <w:rsid w:val="007923D6"/>
    <w:rsid w:val="00797FA9"/>
    <w:rsid w:val="007A02C8"/>
    <w:rsid w:val="007A0550"/>
    <w:rsid w:val="007B4AD3"/>
    <w:rsid w:val="007B6985"/>
    <w:rsid w:val="007B7927"/>
    <w:rsid w:val="007C7B46"/>
    <w:rsid w:val="007D0113"/>
    <w:rsid w:val="007D2FA0"/>
    <w:rsid w:val="007D79CF"/>
    <w:rsid w:val="007E1122"/>
    <w:rsid w:val="007F7FD6"/>
    <w:rsid w:val="0081310B"/>
    <w:rsid w:val="008260FA"/>
    <w:rsid w:val="0083371B"/>
    <w:rsid w:val="0084367D"/>
    <w:rsid w:val="008506F9"/>
    <w:rsid w:val="00853B75"/>
    <w:rsid w:val="0085530D"/>
    <w:rsid w:val="008700A3"/>
    <w:rsid w:val="00872AEE"/>
    <w:rsid w:val="00873580"/>
    <w:rsid w:val="00890D45"/>
    <w:rsid w:val="008A4B36"/>
    <w:rsid w:val="008A51F1"/>
    <w:rsid w:val="008C348F"/>
    <w:rsid w:val="008C38DA"/>
    <w:rsid w:val="008E1157"/>
    <w:rsid w:val="00912621"/>
    <w:rsid w:val="00930444"/>
    <w:rsid w:val="00930CCB"/>
    <w:rsid w:val="009325C3"/>
    <w:rsid w:val="0094604D"/>
    <w:rsid w:val="00951ACB"/>
    <w:rsid w:val="00956486"/>
    <w:rsid w:val="00965204"/>
    <w:rsid w:val="0098337C"/>
    <w:rsid w:val="009836F7"/>
    <w:rsid w:val="009A0824"/>
    <w:rsid w:val="009A1F09"/>
    <w:rsid w:val="009A5847"/>
    <w:rsid w:val="009B126B"/>
    <w:rsid w:val="009C16E9"/>
    <w:rsid w:val="009C22E3"/>
    <w:rsid w:val="009C321D"/>
    <w:rsid w:val="009D0F92"/>
    <w:rsid w:val="009D2574"/>
    <w:rsid w:val="009F3F54"/>
    <w:rsid w:val="009F504D"/>
    <w:rsid w:val="00A00AFE"/>
    <w:rsid w:val="00A10FAF"/>
    <w:rsid w:val="00A12E5B"/>
    <w:rsid w:val="00A22A61"/>
    <w:rsid w:val="00A303BE"/>
    <w:rsid w:val="00A33D80"/>
    <w:rsid w:val="00A346C4"/>
    <w:rsid w:val="00A415D4"/>
    <w:rsid w:val="00A42733"/>
    <w:rsid w:val="00A43057"/>
    <w:rsid w:val="00A54BA0"/>
    <w:rsid w:val="00A90DFC"/>
    <w:rsid w:val="00AA52E0"/>
    <w:rsid w:val="00AD1821"/>
    <w:rsid w:val="00AD2A32"/>
    <w:rsid w:val="00AD4DA0"/>
    <w:rsid w:val="00B02216"/>
    <w:rsid w:val="00B0266C"/>
    <w:rsid w:val="00B205A7"/>
    <w:rsid w:val="00B222C8"/>
    <w:rsid w:val="00B223DF"/>
    <w:rsid w:val="00B237DB"/>
    <w:rsid w:val="00B3222C"/>
    <w:rsid w:val="00B35E98"/>
    <w:rsid w:val="00B4453C"/>
    <w:rsid w:val="00B45B17"/>
    <w:rsid w:val="00B51221"/>
    <w:rsid w:val="00B517BB"/>
    <w:rsid w:val="00B55769"/>
    <w:rsid w:val="00B5586D"/>
    <w:rsid w:val="00B561B1"/>
    <w:rsid w:val="00B5701B"/>
    <w:rsid w:val="00B66E2D"/>
    <w:rsid w:val="00B90C49"/>
    <w:rsid w:val="00B90D09"/>
    <w:rsid w:val="00BD6789"/>
    <w:rsid w:val="00BF16DE"/>
    <w:rsid w:val="00BF6427"/>
    <w:rsid w:val="00BF723C"/>
    <w:rsid w:val="00C0455D"/>
    <w:rsid w:val="00C42EE4"/>
    <w:rsid w:val="00C477FB"/>
    <w:rsid w:val="00C47F44"/>
    <w:rsid w:val="00C547F6"/>
    <w:rsid w:val="00C81EF4"/>
    <w:rsid w:val="00C826A7"/>
    <w:rsid w:val="00CB500F"/>
    <w:rsid w:val="00CB753A"/>
    <w:rsid w:val="00CC7A35"/>
    <w:rsid w:val="00CF0138"/>
    <w:rsid w:val="00D004A2"/>
    <w:rsid w:val="00D013C5"/>
    <w:rsid w:val="00D03595"/>
    <w:rsid w:val="00D03CB2"/>
    <w:rsid w:val="00D125CD"/>
    <w:rsid w:val="00D139A8"/>
    <w:rsid w:val="00D15D96"/>
    <w:rsid w:val="00D51BAB"/>
    <w:rsid w:val="00D76706"/>
    <w:rsid w:val="00D76FE0"/>
    <w:rsid w:val="00D7793B"/>
    <w:rsid w:val="00D8783C"/>
    <w:rsid w:val="00D9063C"/>
    <w:rsid w:val="00D93A18"/>
    <w:rsid w:val="00D951F2"/>
    <w:rsid w:val="00D957AD"/>
    <w:rsid w:val="00DA12EE"/>
    <w:rsid w:val="00DB44CC"/>
    <w:rsid w:val="00DB6567"/>
    <w:rsid w:val="00DC52F7"/>
    <w:rsid w:val="00DD4296"/>
    <w:rsid w:val="00DE635C"/>
    <w:rsid w:val="00E0672A"/>
    <w:rsid w:val="00E076F9"/>
    <w:rsid w:val="00E40172"/>
    <w:rsid w:val="00E4122E"/>
    <w:rsid w:val="00E6221C"/>
    <w:rsid w:val="00E65DAC"/>
    <w:rsid w:val="00E679AD"/>
    <w:rsid w:val="00E724E0"/>
    <w:rsid w:val="00E75C05"/>
    <w:rsid w:val="00E86407"/>
    <w:rsid w:val="00EB7E92"/>
    <w:rsid w:val="00EC15F9"/>
    <w:rsid w:val="00EE5320"/>
    <w:rsid w:val="00EE68CD"/>
    <w:rsid w:val="00EF4B5E"/>
    <w:rsid w:val="00F04577"/>
    <w:rsid w:val="00F146BC"/>
    <w:rsid w:val="00F414A1"/>
    <w:rsid w:val="00F43D5D"/>
    <w:rsid w:val="00F4596C"/>
    <w:rsid w:val="00F54197"/>
    <w:rsid w:val="00F67396"/>
    <w:rsid w:val="00F721D2"/>
    <w:rsid w:val="00F7300D"/>
    <w:rsid w:val="00F85764"/>
    <w:rsid w:val="00F86DB7"/>
    <w:rsid w:val="00F93E3E"/>
    <w:rsid w:val="00F97508"/>
    <w:rsid w:val="00FA096A"/>
    <w:rsid w:val="00FB6398"/>
    <w:rsid w:val="00FB7488"/>
    <w:rsid w:val="00FC182A"/>
    <w:rsid w:val="00FC7443"/>
    <w:rsid w:val="00FD2319"/>
    <w:rsid w:val="00FD71F8"/>
    <w:rsid w:val="00FE49C8"/>
    <w:rsid w:val="00FF0E13"/>
    <w:rsid w:val="00FF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D162"/>
  <w15:chartTrackingRefBased/>
  <w15:docId w15:val="{31096919-65D8-4AD3-96F1-07FF2E3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325C"/>
    <w:pPr>
      <w:suppressAutoHyphens/>
      <w:spacing w:after="0" w:line="240" w:lineRule="auto"/>
    </w:pPr>
    <w:rPr>
      <w:rFonts w:ascii="Cambria" w:eastAsia="SimSun" w:hAnsi="Cambria" w:cs="font272"/>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r">
    <w:name w:val="Lecturer"/>
    <w:basedOn w:val="Normal"/>
    <w:link w:val="LecturerChar"/>
    <w:qFormat/>
    <w:rsid w:val="0046325C"/>
    <w:rPr>
      <w:rFonts w:ascii="Calibri" w:eastAsia="DejaVu Sans" w:hAnsi="Calibri" w:cs="Lohit Hindi"/>
      <w:color w:val="1F497D"/>
      <w:sz w:val="20"/>
      <w:lang w:val="en-SG" w:eastAsia="hi-IN" w:bidi="hi-IN"/>
    </w:rPr>
  </w:style>
  <w:style w:type="paragraph" w:customStyle="1" w:styleId="Command">
    <w:name w:val="Command"/>
    <w:basedOn w:val="Normal"/>
    <w:rsid w:val="0046325C"/>
    <w:pPr>
      <w:suppressLineNumbers/>
    </w:pPr>
    <w:rPr>
      <w:rFonts w:ascii="Consolas" w:eastAsia="DejaVu Sans" w:hAnsi="Consolas" w:cs="Consolas"/>
      <w:color w:val="632423"/>
      <w:sz w:val="20"/>
      <w:lang w:val="en-SG" w:eastAsia="hi-IN" w:bidi="hi-IN"/>
    </w:rPr>
  </w:style>
  <w:style w:type="paragraph" w:customStyle="1" w:styleId="TableContents">
    <w:name w:val="Table Contents"/>
    <w:basedOn w:val="Normal"/>
    <w:rsid w:val="0046325C"/>
    <w:pPr>
      <w:suppressLineNumbers/>
    </w:pPr>
    <w:rPr>
      <w:rFonts w:ascii="Calibri" w:eastAsia="DejaVu Sans" w:hAnsi="Calibri" w:cs="Lohit Hindi"/>
      <w:sz w:val="20"/>
      <w:lang w:val="en-SG" w:eastAsia="hi-IN" w:bidi="hi-IN"/>
    </w:rPr>
  </w:style>
  <w:style w:type="character" w:customStyle="1" w:styleId="CommandChar">
    <w:name w:val="Command Char"/>
    <w:rsid w:val="00685799"/>
    <w:rPr>
      <w:rFonts w:ascii="Consolas" w:hAnsi="Consolas" w:cs="Consolas"/>
      <w:color w:val="632423"/>
    </w:rPr>
  </w:style>
  <w:style w:type="character" w:customStyle="1" w:styleId="LecturerChar">
    <w:name w:val="Lecturer Char"/>
    <w:basedOn w:val="DefaultParagraphFont"/>
    <w:link w:val="Lecturer"/>
    <w:qFormat/>
    <w:rsid w:val="0034553B"/>
    <w:rPr>
      <w:rFonts w:ascii="Calibri" w:eastAsia="DejaVu Sans" w:hAnsi="Calibri" w:cs="Lohit Hindi"/>
      <w:color w:val="1F497D"/>
      <w:kern w:val="1"/>
      <w:sz w:val="20"/>
      <w:szCs w:val="24"/>
      <w:lang w:val="en-SG" w:eastAsia="hi-IN" w:bidi="hi-IN"/>
    </w:rPr>
  </w:style>
  <w:style w:type="table" w:styleId="TableGrid">
    <w:name w:val="Table Grid"/>
    <w:basedOn w:val="TableNormal"/>
    <w:uiPriority w:val="59"/>
    <w:rsid w:val="004C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82A"/>
    <w:pPr>
      <w:ind w:left="720"/>
      <w:contextualSpacing/>
    </w:pPr>
  </w:style>
  <w:style w:type="character" w:customStyle="1" w:styleId="BalloonTextChar">
    <w:name w:val="Balloon Text Char"/>
    <w:basedOn w:val="DefaultParagraphFont"/>
    <w:link w:val="BalloonText"/>
    <w:uiPriority w:val="99"/>
    <w:semiHidden/>
    <w:qFormat/>
    <w:rsid w:val="00E40172"/>
    <w:rPr>
      <w:rFonts w:ascii="Tahoma" w:hAnsi="Tahoma" w:cs="Mangal"/>
      <w:sz w:val="16"/>
      <w:szCs w:val="14"/>
    </w:rPr>
  </w:style>
  <w:style w:type="paragraph" w:styleId="BalloonText">
    <w:name w:val="Balloon Text"/>
    <w:basedOn w:val="Normal"/>
    <w:link w:val="BalloonTextChar"/>
    <w:uiPriority w:val="99"/>
    <w:semiHidden/>
    <w:unhideWhenUsed/>
    <w:qFormat/>
    <w:rsid w:val="00E40172"/>
    <w:pPr>
      <w:textAlignment w:val="baseline"/>
    </w:pPr>
    <w:rPr>
      <w:rFonts w:ascii="Tahoma" w:eastAsiaTheme="minorEastAsia" w:hAnsi="Tahoma" w:cs="Mangal"/>
      <w:kern w:val="0"/>
      <w:sz w:val="16"/>
      <w:szCs w:val="14"/>
      <w:lang w:eastAsia="zh-CN"/>
    </w:rPr>
  </w:style>
  <w:style w:type="character" w:customStyle="1" w:styleId="BalloonTextChar1">
    <w:name w:val="Balloon Text Char1"/>
    <w:basedOn w:val="DefaultParagraphFont"/>
    <w:uiPriority w:val="99"/>
    <w:semiHidden/>
    <w:rsid w:val="00E40172"/>
    <w:rPr>
      <w:rFonts w:ascii="Times New Roman" w:eastAsia="SimSun" w:hAnsi="Times New Roman" w:cs="Times New Roman"/>
      <w:kern w:val="1"/>
      <w:sz w:val="18"/>
      <w:szCs w:val="18"/>
      <w:lang w:eastAsia="ar-SA"/>
    </w:rPr>
  </w:style>
  <w:style w:type="character" w:styleId="PlaceholderText">
    <w:name w:val="Placeholder Text"/>
    <w:basedOn w:val="DefaultParagraphFont"/>
    <w:uiPriority w:val="99"/>
    <w:semiHidden/>
    <w:rsid w:val="003E6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4429">
      <w:bodyDiv w:val="1"/>
      <w:marLeft w:val="0"/>
      <w:marRight w:val="0"/>
      <w:marTop w:val="0"/>
      <w:marBottom w:val="0"/>
      <w:divBdr>
        <w:top w:val="none" w:sz="0" w:space="0" w:color="auto"/>
        <w:left w:val="none" w:sz="0" w:space="0" w:color="auto"/>
        <w:bottom w:val="none" w:sz="0" w:space="0" w:color="auto"/>
        <w:right w:val="none" w:sz="0" w:space="0" w:color="auto"/>
      </w:divBdr>
    </w:div>
    <w:div w:id="243222783">
      <w:bodyDiv w:val="1"/>
      <w:marLeft w:val="0"/>
      <w:marRight w:val="0"/>
      <w:marTop w:val="0"/>
      <w:marBottom w:val="0"/>
      <w:divBdr>
        <w:top w:val="none" w:sz="0" w:space="0" w:color="auto"/>
        <w:left w:val="none" w:sz="0" w:space="0" w:color="auto"/>
        <w:bottom w:val="none" w:sz="0" w:space="0" w:color="auto"/>
        <w:right w:val="none" w:sz="0" w:space="0" w:color="auto"/>
      </w:divBdr>
    </w:div>
    <w:div w:id="288510678">
      <w:bodyDiv w:val="1"/>
      <w:marLeft w:val="0"/>
      <w:marRight w:val="0"/>
      <w:marTop w:val="0"/>
      <w:marBottom w:val="0"/>
      <w:divBdr>
        <w:top w:val="none" w:sz="0" w:space="0" w:color="auto"/>
        <w:left w:val="none" w:sz="0" w:space="0" w:color="auto"/>
        <w:bottom w:val="none" w:sz="0" w:space="0" w:color="auto"/>
        <w:right w:val="none" w:sz="0" w:space="0" w:color="auto"/>
      </w:divBdr>
    </w:div>
    <w:div w:id="1132093321">
      <w:bodyDiv w:val="1"/>
      <w:marLeft w:val="0"/>
      <w:marRight w:val="0"/>
      <w:marTop w:val="0"/>
      <w:marBottom w:val="0"/>
      <w:divBdr>
        <w:top w:val="none" w:sz="0" w:space="0" w:color="auto"/>
        <w:left w:val="none" w:sz="0" w:space="0" w:color="auto"/>
        <w:bottom w:val="none" w:sz="0" w:space="0" w:color="auto"/>
        <w:right w:val="none" w:sz="0" w:space="0" w:color="auto"/>
      </w:divBdr>
      <w:divsChild>
        <w:div w:id="923298955">
          <w:marLeft w:val="0"/>
          <w:marRight w:val="0"/>
          <w:marTop w:val="0"/>
          <w:marBottom w:val="0"/>
          <w:divBdr>
            <w:top w:val="none" w:sz="0" w:space="0" w:color="auto"/>
            <w:left w:val="none" w:sz="0" w:space="0" w:color="auto"/>
            <w:bottom w:val="none" w:sz="0" w:space="0" w:color="auto"/>
            <w:right w:val="none" w:sz="0" w:space="0" w:color="auto"/>
          </w:divBdr>
          <w:divsChild>
            <w:div w:id="1587105582">
              <w:marLeft w:val="0"/>
              <w:marRight w:val="0"/>
              <w:marTop w:val="0"/>
              <w:marBottom w:val="0"/>
              <w:divBdr>
                <w:top w:val="none" w:sz="0" w:space="0" w:color="auto"/>
                <w:left w:val="none" w:sz="0" w:space="0" w:color="auto"/>
                <w:bottom w:val="none" w:sz="0" w:space="0" w:color="auto"/>
                <w:right w:val="none" w:sz="0" w:space="0" w:color="auto"/>
              </w:divBdr>
              <w:divsChild>
                <w:div w:id="1420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dennig</dc:creator>
  <cp:keywords/>
  <dc:description/>
  <cp:lastModifiedBy>Wang Dong Yue</cp:lastModifiedBy>
  <cp:revision>6</cp:revision>
  <cp:lastPrinted>2019-08-20T03:17:00Z</cp:lastPrinted>
  <dcterms:created xsi:type="dcterms:W3CDTF">2020-09-24T13:26:00Z</dcterms:created>
  <dcterms:modified xsi:type="dcterms:W3CDTF">2020-11-01T05:17:00Z</dcterms:modified>
</cp:coreProperties>
</file>